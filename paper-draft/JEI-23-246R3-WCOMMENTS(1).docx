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32"/>
          <w:szCs w:val="32"/>
        </w:rPr>
      </w:pPr>
      <w:sdt>
        <w:sdtPr>
          <w:tag w:val="goog_rdk_0"/>
        </w:sdtPr>
        <w:sdtContent>
          <w:commentRangeStart w:id="0"/>
        </w:sdtContent>
      </w:sdt>
      <w:r w:rsidDel="00000000" w:rsidR="00000000" w:rsidRPr="00000000">
        <w:rPr>
          <w:rFonts w:ascii="Arial" w:cs="Arial" w:eastAsia="Arial" w:hAnsi="Arial"/>
          <w:b w:val="1"/>
          <w:sz w:val="32"/>
          <w:szCs w:val="32"/>
          <w:rtl w:val="0"/>
        </w:rPr>
        <w:t xml:space="preserve">Comparative Analysis of the Speeds of AES, ChaCha20, and Blowfish Encryption Algorithms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Maninder Kaur</w:t>
      </w:r>
      <w:r w:rsidDel="00000000" w:rsidR="00000000" w:rsidRPr="00000000">
        <w:rPr>
          <w:rFonts w:ascii="Arial" w:cs="Arial" w:eastAsia="Arial" w:hAnsi="Arial"/>
          <w:b w:val="1"/>
          <w:sz w:val="22"/>
          <w:szCs w:val="22"/>
          <w:vertAlign w:val="superscript"/>
          <w:rtl w:val="0"/>
        </w:rPr>
        <w:t xml:space="preserve">1</w:t>
      </w:r>
      <w:r w:rsidDel="00000000" w:rsidR="00000000" w:rsidRPr="00000000">
        <w:rPr>
          <w:rFonts w:ascii="Arial" w:cs="Arial" w:eastAsia="Arial" w:hAnsi="Arial"/>
          <w:b w:val="1"/>
          <w:sz w:val="22"/>
          <w:szCs w:val="22"/>
          <w:rtl w:val="0"/>
        </w:rPr>
        <w:t xml:space="preserve">, Nicholas Fishel</w:t>
      </w:r>
      <w:r w:rsidDel="00000000" w:rsidR="00000000" w:rsidRPr="00000000">
        <w:rPr>
          <w:rFonts w:ascii="Arial" w:cs="Arial" w:eastAsia="Arial" w:hAnsi="Arial"/>
          <w:b w:val="1"/>
          <w:sz w:val="22"/>
          <w:szCs w:val="22"/>
          <w:vertAlign w:val="superscript"/>
          <w:rtl w:val="0"/>
        </w:rPr>
        <w:t xml:space="preserve">1</w:t>
      </w:r>
      <w:r w:rsidDel="00000000" w:rsidR="00000000" w:rsidRPr="00000000">
        <w:rPr>
          <w:rtl w:val="0"/>
        </w:rPr>
      </w:r>
    </w:p>
    <w:p w:rsidR="00000000" w:rsidDel="00000000" w:rsidP="00000000" w:rsidRDefault="00000000" w:rsidRPr="00000000" w14:paraId="00000005">
      <w:pPr>
        <w:rPr>
          <w:rFonts w:ascii="Arial" w:cs="Arial" w:eastAsia="Arial" w:hAnsi="Arial"/>
          <w:b w:val="1"/>
          <w:sz w:val="22"/>
          <w:szCs w:val="22"/>
          <w:vertAlign w:val="superscript"/>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2"/>
          <w:szCs w:val="22"/>
        </w:rPr>
      </w:pPr>
      <w:r w:rsidDel="00000000" w:rsidR="00000000" w:rsidRPr="00000000">
        <w:rPr>
          <w:rFonts w:ascii="Arial" w:cs="Arial" w:eastAsia="Arial" w:hAnsi="Arial"/>
          <w:sz w:val="22"/>
          <w:szCs w:val="22"/>
          <w:vertAlign w:val="superscript"/>
          <w:rtl w:val="0"/>
        </w:rPr>
        <w:t xml:space="preserve">1 </w:t>
      </w:r>
      <w:r w:rsidDel="00000000" w:rsidR="00000000" w:rsidRPr="00000000">
        <w:rPr>
          <w:rFonts w:ascii="Arial" w:cs="Arial" w:eastAsia="Arial" w:hAnsi="Arial"/>
          <w:sz w:val="22"/>
          <w:szCs w:val="22"/>
          <w:rtl w:val="0"/>
        </w:rPr>
        <w:t xml:space="preserve">Hamilton Southeastern High School, Fishers, Indiana</w:t>
      </w:r>
      <w:r w:rsidDel="00000000" w:rsidR="00000000" w:rsidRPr="00000000">
        <w:rPr>
          <w:rtl w:val="0"/>
        </w:rPr>
      </w:r>
    </w:p>
    <w:p w:rsidR="00000000" w:rsidDel="00000000" w:rsidP="00000000" w:rsidRDefault="00000000" w:rsidRPr="00000000" w14:paraId="0000000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Student Authors</w:t>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sz w:val="22"/>
          <w:szCs w:val="22"/>
          <w:rtl w:val="0"/>
        </w:rPr>
        <w:t xml:space="preserve">Maninder Kaur - High School</w:t>
      </w:r>
    </w:p>
    <w:p w:rsidR="00000000" w:rsidDel="00000000" w:rsidP="00000000" w:rsidRDefault="00000000" w:rsidRPr="00000000" w14:paraId="000000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SUMMARY</w:t>
      </w:r>
      <w:r w:rsidDel="00000000" w:rsidR="00000000" w:rsidRPr="00000000">
        <w:rPr>
          <w:rtl w:val="0"/>
        </w:rPr>
      </w:r>
    </w:p>
    <w:p w:rsidR="00000000" w:rsidDel="00000000" w:rsidP="00000000" w:rsidRDefault="00000000" w:rsidRPr="00000000" w14:paraId="0000000D">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With our increasing reliance on digital data and sensitive information, there is a paramount need for robust data protection methods.Our study examined encryption algorithms and their effectiveness in safeguarding data in a fast-paced manner. Our core objective was to compare the speed of three prominent encryption algorithms: Advanced Encryption Standard (AES), ChaCha20, and Blowfish. We hypothesized that the ChaCha20 encryption algorithm would enable the fastest encryption and decryption among the three. To test this, we conducted a set of trials using lorem ipsum text files of various lengths. Each algorithm was subjected to rigorous testing to assess its encryption and decryption times. For each file length text file, each of the encryption algorithms would be tested on the file 10 consecutive times and the average was accessed. While each algorithm demonstrated unique strengths (such as faster encryption time, faster decryption times, similar encryption/decryption times, easier implementation of pushing files to be encrypted into the algorithm, ease of use/coding, etc.), ChaCha20 emerged as a clear winner. These results offer valuable context to decision-makers in sectors in need of implementing security for their data (large technological corporations data, academic institutions’ student information, medical facilities’ patient charts, etc.) seeking a rapid encryption solution.</w:t>
      </w:r>
    </w:p>
    <w:p w:rsidR="00000000" w:rsidDel="00000000" w:rsidP="00000000" w:rsidRDefault="00000000" w:rsidRPr="00000000" w14:paraId="0000000E">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INTRODUCTION</w:t>
      </w:r>
      <w:r w:rsidDel="00000000" w:rsidR="00000000" w:rsidRPr="00000000">
        <w:rPr>
          <w:rtl w:val="0"/>
        </w:rPr>
      </w:r>
    </w:p>
    <w:p w:rsidR="00000000" w:rsidDel="00000000" w:rsidP="00000000" w:rsidRDefault="00000000" w:rsidRPr="00000000" w14:paraId="0000000F">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In the digital era, it is vital to ensure the security of our online data against unauthorized users. There were 1,802 global large-scale data breaches (breaches that affect a large amount of people, compromise extremely sensitive data, and/or tremendously impact the victims in a negative way) reported in 2022, leading to numerous individuals having their most valuable information exposed (1). One security measure that could be implemented to protect data is encryption algorithms. Defined as methods of converting data from plaintext (unencrypted) to ciphertext (encrypted), these algorithms play a pivotal role in safeguarding sensitive information from malicious intent (2). Encryption algorithms render plaintext data incomprehensible to anyone without the appropriate decryption key. Such encryption algorithms play a crucial role in safeguarding sensitive information across various types of data files, including text documents, images, videos, audio files, and executables.</w:t>
      </w:r>
    </w:p>
    <w:p w:rsidR="00000000" w:rsidDel="00000000" w:rsidP="00000000" w:rsidRDefault="00000000" w:rsidRPr="00000000" w14:paraId="00000010">
      <w:pPr>
        <w:spacing w:line="360" w:lineRule="auto"/>
        <w:ind w:firstLine="720"/>
        <w:rPr>
          <w:rFonts w:ascii="Arial" w:cs="Arial" w:eastAsia="Arial" w:hAnsi="Arial"/>
          <w:sz w:val="22"/>
          <w:szCs w:val="22"/>
        </w:rPr>
      </w:pPr>
      <w:sdt>
        <w:sdtPr>
          <w:tag w:val="goog_rdk_2"/>
        </w:sdtPr>
        <w:sdtContent>
          <w:ins w:author="Maninder Kaur" w:id="0" w:date="2025-03-20T21:51:25Z">
            <w:r w:rsidDel="00000000" w:rsidR="00000000" w:rsidRPr="00000000">
              <w:rPr>
                <w:rFonts w:ascii="Arial" w:cs="Arial" w:eastAsia="Arial" w:hAnsi="Arial"/>
                <w:sz w:val="22"/>
                <w:szCs w:val="22"/>
                <w:rtl w:val="0"/>
              </w:rPr>
              <w:t xml:space="preserve">Yet, each file type has a difference of which it is encrypted, even though they all follow the same process. For our research experiment, we will be using (.txt) files of varying lengths. Regardless of the file type and the manner in which their data is depicted (later discussed in the discussion section), encryption algorithms transform these files into ciphertext, solidifying a wall of security between attackers with intent to harm (3, 4). Encryption techniques create a security barrier against malicious intent by ensuring that even if attackers gain access to encrypted data, they cannot discern its original meaning without the appropriate decryption keys, regardless of the type of data being protected (2, 5).</w:t>
            </w:r>
          </w:ins>
        </w:sdtContent>
      </w:sdt>
      <w:sdt>
        <w:sdtPr>
          <w:tag w:val="goog_rdk_3"/>
        </w:sdtPr>
        <w:sdtContent>
          <w:del w:author="Maninder Kaur" w:id="0" w:date="2025-03-20T21:51:25Z"/>
          <w:sdt>
            <w:sdtPr>
              <w:tag w:val="goog_rdk_4"/>
            </w:sdtPr>
            <w:sdtContent>
              <w:commentRangeStart w:id="1"/>
            </w:sdtContent>
          </w:sdt>
          <w:del w:author="Maninder Kaur" w:id="0" w:date="2025-03-20T21:51:25Z">
            <w:sdt>
              <w:sdtPr>
                <w:tag w:val="goog_rdk_5"/>
              </w:sdtPr>
              <w:sdtContent>
                <w:commentRangeStart w:id="2"/>
              </w:sdtContent>
            </w:sdt>
            <w:sdt>
              <w:sdtPr>
                <w:tag w:val="goog_rdk_6"/>
              </w:sdtPr>
              <w:sdtContent>
                <w:commentRangeStart w:id="3"/>
              </w:sdtContent>
            </w:sdt>
            <w:sdt>
              <w:sdtPr>
                <w:tag w:val="goog_rdk_7"/>
              </w:sdtPr>
              <w:sdtContent>
                <w:commentRangeStart w:id="4"/>
              </w:sdtContent>
            </w:sdt>
            <w:r w:rsidDel="00000000" w:rsidR="00000000" w:rsidRPr="00000000">
              <w:rPr>
                <w:rFonts w:ascii="Arial" w:cs="Arial" w:eastAsia="Arial" w:hAnsi="Arial"/>
                <w:sz w:val="22"/>
                <w:szCs w:val="22"/>
                <w:rtl w:val="0"/>
              </w:rPr>
              <w:delText xml:space="preserve">Yet, each file type has a difference of which it is encrypted, even though they all follow the same process. When one opens a file’s contents with a terminal window, the majority of PDF, DOCX, etc. files will represent readable words. On the other hand, images, videos, and other non-document file types are depicted as binary in the form of gibberish symbols with the terminal. Understanding the pre-encrypted content allows for readability of the file content. However, after encryption, both files become unreadable gibberish blobs of symbols. On top of that, encryption algorithms for each file type varies based on platform. Adobe Acrobat is a common PDF and document type encrypted, yet unable to encrypt others. The same can be said for video, image, and more (3,4). While the plaintext content of a PDF file may differ from that of an MP4 file (3), encryption algorithms transform these files into ciphertext, solidifying a wall of security between attackers with intent to harm (4). </w:delTex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sdt>
              <w:sdtPr>
                <w:tag w:val="goog_rdk_8"/>
              </w:sdtPr>
              <w:sdtContent>
                <w:commentRangeStart w:id="5"/>
              </w:sdtContent>
            </w:sdt>
            <w:r w:rsidDel="00000000" w:rsidR="00000000" w:rsidRPr="00000000">
              <w:rPr>
                <w:rFonts w:ascii="Arial" w:cs="Arial" w:eastAsia="Arial" w:hAnsi="Arial"/>
                <w:sz w:val="22"/>
                <w:szCs w:val="22"/>
                <w:rtl w:val="0"/>
              </w:rPr>
              <w:delText xml:space="preserve">This process ensures that even if attackers gain access to encrypted data, they cannot discern its original meaning without the appropriate decryption keys. Thus, encryption techniques create a robust security barrier against malicious intent, irrespective of the type of data being protected </w:delText>
            </w:r>
            <w:sdt>
              <w:sdtPr>
                <w:tag w:val="goog_rdk_9"/>
              </w:sdtPr>
              <w:sdtContent>
                <w:commentRangeStart w:id="6"/>
              </w:sdtContent>
            </w:sdt>
            <w:r w:rsidDel="00000000" w:rsidR="00000000" w:rsidRPr="00000000">
              <w:rPr>
                <w:rFonts w:ascii="Arial" w:cs="Arial" w:eastAsia="Arial" w:hAnsi="Arial"/>
                <w:sz w:val="22"/>
                <w:szCs w:val="22"/>
                <w:rtl w:val="0"/>
              </w:rPr>
              <w:delText xml:space="preserve">(2, 5)</w:delText>
            </w:r>
            <w:commentRangeEnd w:id="6"/>
            <w:r w:rsidDel="00000000" w:rsidR="00000000" w:rsidRPr="00000000">
              <w:commentReference w:id="6"/>
            </w:r>
            <w:r w:rsidDel="00000000" w:rsidR="00000000" w:rsidRPr="00000000">
              <w:rPr>
                <w:rFonts w:ascii="Arial" w:cs="Arial" w:eastAsia="Arial" w:hAnsi="Arial"/>
                <w:sz w:val="22"/>
                <w:szCs w:val="22"/>
                <w:rtl w:val="0"/>
              </w:rPr>
              <w:delText xml:space="preserve">.</w:delText>
            </w:r>
          </w:del>
        </w:sdtContent>
      </w:sdt>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1">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Three encryption algorithms were selected for this study: Advanced Encryption Standard (AES), ChaCha20, and Blowfish, all of which are symmetric encryption algorithms (4). Symmetric encryption uses the same key to both encrypt and decrypt a file, while asymmetric encryption algorithms utilize different keys for the encryption and decryption processes. We only tested symmetric encryption algorithms because they are generally faster in encryption and decryption (5, 6). </w:t>
      </w:r>
    </w:p>
    <w:p w:rsidR="00000000" w:rsidDel="00000000" w:rsidP="00000000" w:rsidRDefault="00000000" w:rsidRPr="00000000" w14:paraId="00000012">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 “bit” is a unit of computational information (7, 8). Computers understand commands through a collection of 1s and 0s. For example, the 4-bit sequence of 1000 would mean the number 8. A key, or what allows encrypted data to be reversed to the original plain text, consists of a sequence of bits. Without the key, an encrypted piece of data cannot be decrypted to its original form. In this study, when we stated that we would be utilizing AES 128-bit, that meant that the key consisted of 128 bits that allowed encrypting/decrypting the chosen file. The larger the number of bits, normally the stronger and more complex the encryption (8). The key sizes provide possible keys. For example, an AES 128-bit key size can produce </w:t>
      </w:r>
      <w:r w:rsidDel="00000000" w:rsidR="00000000" w:rsidRPr="00000000">
        <w:rPr>
          <w:rFonts w:ascii="Arial" w:cs="Arial" w:eastAsia="Arial" w:hAnsi="Arial"/>
          <w:sz w:val="22"/>
          <w:szCs w:val="22"/>
          <w:rtl w:val="0"/>
        </w:rPr>
        <w:t xml:space="preserve">2</w:t>
      </w:r>
      <w:r w:rsidDel="00000000" w:rsidR="00000000" w:rsidRPr="00000000">
        <w:rPr>
          <w:rFonts w:ascii="Arial" w:cs="Arial" w:eastAsia="Arial" w:hAnsi="Arial"/>
          <w:sz w:val="22"/>
          <w:szCs w:val="22"/>
          <w:vertAlign w:val="superscript"/>
          <w:rtl w:val="0"/>
        </w:rPr>
        <w:t xml:space="preserve">128</w:t>
      </w:r>
      <w:r w:rsidDel="00000000" w:rsidR="00000000" w:rsidRPr="00000000">
        <w:rPr>
          <w:rFonts w:ascii="Arial" w:cs="Arial" w:eastAsia="Arial" w:hAnsi="Arial"/>
          <w:sz w:val="22"/>
          <w:szCs w:val="22"/>
          <w:rtl w:val="0"/>
        </w:rPr>
        <w:t xml:space="preserve"> possible keys. </w:t>
      </w:r>
    </w:p>
    <w:p w:rsidR="00000000" w:rsidDel="00000000" w:rsidP="00000000" w:rsidRDefault="00000000" w:rsidRPr="00000000" w14:paraId="00000013">
      <w:pPr>
        <w:spacing w:line="360" w:lineRule="auto"/>
        <w:ind w:firstLine="720"/>
        <w:rPr>
          <w:rFonts w:ascii="Arial" w:cs="Arial" w:eastAsia="Arial" w:hAnsi="Arial"/>
          <w:sz w:val="22"/>
          <w:szCs w:val="22"/>
        </w:rPr>
      </w:pPr>
      <w:sdt>
        <w:sdtPr>
          <w:tag w:val="goog_rdk_11"/>
        </w:sdtPr>
        <w:sdtContent>
          <w:ins w:author="Maninder Kaur" w:id="1" w:date="2025-03-20T21:52:01Z">
            <w:r w:rsidDel="00000000" w:rsidR="00000000" w:rsidRPr="00000000">
              <w:rPr>
                <w:rFonts w:ascii="Arial" w:cs="Arial" w:eastAsia="Arial" w:hAnsi="Arial"/>
                <w:sz w:val="22"/>
                <w:szCs w:val="22"/>
                <w:rtl w:val="0"/>
              </w:rPr>
              <w:t xml:space="preserve">Despite all being symmetric encryption algorithms, AES, Blowfish, and ChaCha20 have distinct characteristics that influence their performance within different scenarios such as its use in wireless network security or secure browsing. Hardware support is a key differentiator; AES-128's extensive hardware support provides a performance advantage in many scenarios, such as its use in wireless network security or secure browsing, while ChaCha20's software efficiency makes it preferable in contexts where hardware acceleration is unavailable (4-6). Although Blowfish can be implemented in hardware, it does not have the same level of widespread support as AES, which may limit its performance in certain applications. Block size also plays a significant role in security and performance; Blowfish has a smaller block size of 64 bits, which is generally considered less secure for large-scale data encryption due to the increased likelihood of repeating patterns that can be exploited in attacks (5). In contrast, larger block sizes, like AES's and ChaCha20's 128 bits, mitigate these risks (5, 8, 9). Hardware support and acceleration enhance performance by offloading cryptographic operations to specialized hardware, which is faster and more efficient than software-based methods (8, 9). Understanding these differences helps in selecting the most appropriate encryption algorithm for a given use case.</w:t>
            </w:r>
          </w:ins>
        </w:sdtContent>
      </w:sdt>
      <w:sdt>
        <w:sdtPr>
          <w:tag w:val="goog_rdk_12"/>
        </w:sdtPr>
        <w:sdtContent>
          <w:del w:author="Maninder Kaur" w:id="1" w:date="2025-03-20T21:52:01Z"/>
          <w:sdt>
            <w:sdtPr>
              <w:tag w:val="goog_rdk_13"/>
            </w:sdtPr>
            <w:sdtContent>
              <w:commentRangeStart w:id="7"/>
            </w:sdtContent>
          </w:sdt>
          <w:del w:author="Maninder Kaur" w:id="1" w:date="2025-03-20T21:52:01Z">
            <w:r w:rsidDel="00000000" w:rsidR="00000000" w:rsidRPr="00000000">
              <w:rPr>
                <w:rFonts w:ascii="Arial" w:cs="Arial" w:eastAsia="Arial" w:hAnsi="Arial"/>
                <w:sz w:val="22"/>
                <w:szCs w:val="22"/>
                <w:rtl w:val="0"/>
              </w:rPr>
              <w:delText xml:space="preserve">Despite all being symmetric encryption algorithms</w:delText>
            </w:r>
            <w:commentRangeEnd w:id="7"/>
            <w:r w:rsidDel="00000000" w:rsidR="00000000" w:rsidRPr="00000000">
              <w:commentReference w:id="7"/>
            </w:r>
            <w:r w:rsidDel="00000000" w:rsidR="00000000" w:rsidRPr="00000000">
              <w:rPr>
                <w:rFonts w:ascii="Arial" w:cs="Arial" w:eastAsia="Arial" w:hAnsi="Arial"/>
                <w:sz w:val="22"/>
                <w:szCs w:val="22"/>
                <w:rtl w:val="0"/>
              </w:rPr>
              <w:delText xml:space="preserve">, AES, Blowfish, and ChaCha20 have distinct characteristics that influence their performance within different scenarios. AES-128's hardware support provides a performance advantage in </w:delText>
            </w:r>
            <w:sdt>
              <w:sdtPr>
                <w:tag w:val="goog_rdk_14"/>
              </w:sdtPr>
              <w:sdtContent>
                <w:commentRangeStart w:id="8"/>
              </w:sdtContent>
            </w:sdt>
            <w:r w:rsidDel="00000000" w:rsidR="00000000" w:rsidRPr="00000000">
              <w:rPr>
                <w:rFonts w:ascii="Arial" w:cs="Arial" w:eastAsia="Arial" w:hAnsi="Arial"/>
                <w:sz w:val="22"/>
                <w:szCs w:val="22"/>
                <w:rtl w:val="0"/>
              </w:rPr>
              <w:delText xml:space="preserve">many scenarios</w:delText>
            </w:r>
            <w:commentRangeEnd w:id="8"/>
            <w:r w:rsidDel="00000000" w:rsidR="00000000" w:rsidRPr="00000000">
              <w:commentReference w:id="8"/>
            </w:r>
            <w:r w:rsidDel="00000000" w:rsidR="00000000" w:rsidRPr="00000000">
              <w:rPr>
                <w:rFonts w:ascii="Arial" w:cs="Arial" w:eastAsia="Arial" w:hAnsi="Arial"/>
                <w:sz w:val="22"/>
                <w:szCs w:val="22"/>
                <w:rtl w:val="0"/>
              </w:rPr>
              <w:delText xml:space="preserve"> such as its use in wireless network security or secure browsing, while ChaCha20's software efficiency makes it preferable in contexts where hardware acceleration is unavailable (4-6). Hardware support and acceleration enhance performance by offloading cryptographic operations like the algorithms above to specialized hardware, which is faster and more efficient than software-based methods (8,9). Blowfish, though flexible with its key length, is generally considered less secure for large-scale data encryption due to its smaller block size (5). The block size represents the amount of data processed in one go during encryption or decryption; Smaller block sizes, like Blowfish</w:delText>
            </w:r>
            <w:sdt>
              <w:sdtPr>
                <w:tag w:val="goog_rdk_15"/>
              </w:sdtPr>
              <w:sdtContent>
                <w:commentRangeStart w:id="9"/>
              </w:sdtContent>
            </w:sdt>
            <w:r w:rsidDel="00000000" w:rsidR="00000000" w:rsidRPr="00000000">
              <w:rPr>
                <w:rFonts w:ascii="Arial" w:cs="Arial" w:eastAsia="Arial" w:hAnsi="Arial"/>
                <w:sz w:val="22"/>
                <w:szCs w:val="22"/>
                <w:rtl w:val="0"/>
              </w:rPr>
              <w:delText xml:space="preserve">'</w:delText>
            </w:r>
            <w:commentRangeEnd w:id="9"/>
            <w:r w:rsidDel="00000000" w:rsidR="00000000" w:rsidRPr="00000000">
              <w:commentReference w:id="9"/>
            </w:r>
            <w:r w:rsidDel="00000000" w:rsidR="00000000" w:rsidRPr="00000000">
              <w:rPr>
                <w:rFonts w:ascii="Arial" w:cs="Arial" w:eastAsia="Arial" w:hAnsi="Arial"/>
                <w:sz w:val="22"/>
                <w:szCs w:val="22"/>
                <w:rtl w:val="0"/>
              </w:rPr>
              <w:delText xml:space="preserve">s 64-bit, are less secure for large data due to the increased likelihood of repeating patterns, which can be exploited in attacks. Larger block sizes, like AES's 128-bit, mitigate these risks (5,8,9). Understanding these differences helps in selecting the most appropriate encryption algorithm for a given use case.</w:delText>
            </w:r>
          </w:del>
        </w:sdtContent>
      </w:sdt>
      <w:r w:rsidDel="00000000" w:rsidR="00000000" w:rsidRPr="00000000">
        <w:rPr>
          <w:rtl w:val="0"/>
        </w:rPr>
      </w:r>
    </w:p>
    <w:p w:rsidR="00000000" w:rsidDel="00000000" w:rsidP="00000000" w:rsidRDefault="00000000" w:rsidRPr="00000000" w14:paraId="00000014">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Blowfish is a symmetric-key block cipher encryption algorithm designed by Bruce Schneier in 1993 that uses variable key sizes, with the recommended key size being 128 bits.</w:t>
      </w:r>
      <w:sdt>
        <w:sdtPr>
          <w:tag w:val="goog_rdk_16"/>
        </w:sdtPr>
        <w:sdtContent>
          <w:commentRangeStart w:id="10"/>
        </w:sdtContent>
      </w:sdt>
      <w:r w:rsidDel="00000000" w:rsidR="00000000" w:rsidRPr="00000000">
        <w:rPr>
          <w:rFonts w:ascii="Arial" w:cs="Arial" w:eastAsia="Arial" w:hAnsi="Arial"/>
          <w:sz w:val="22"/>
          <w:szCs w:val="22"/>
          <w:rtl w:val="0"/>
        </w:rPr>
        <w:t xml:space="preserve">  </w:t>
      </w:r>
      <w:commentRangeEnd w:id="10"/>
      <w:r w:rsidDel="00000000" w:rsidR="00000000" w:rsidRPr="00000000">
        <w:commentReference w:id="10"/>
      </w:r>
      <w:r w:rsidDel="00000000" w:rsidR="00000000" w:rsidRPr="00000000">
        <w:rPr>
          <w:rFonts w:ascii="Arial" w:cs="Arial" w:eastAsia="Arial" w:hAnsi="Arial"/>
          <w:sz w:val="22"/>
          <w:szCs w:val="22"/>
          <w:rtl w:val="0"/>
        </w:rPr>
        <w:t xml:space="preserve">Blowfish operates on 64-bit blocks of plaintext and supports variable key lengths, making it adaptable to different security requirements</w:t>
      </w:r>
      <w:sdt>
        <w:sdtPr>
          <w:tag w:val="goog_rdk_17"/>
        </w:sdtPr>
        <w:sdtContent>
          <w:commentRangeStart w:id="11"/>
        </w:sdtContent>
      </w:sdt>
      <w:r w:rsidDel="00000000" w:rsidR="00000000" w:rsidRPr="00000000">
        <w:rPr>
          <w:rFonts w:ascii="Arial" w:cs="Arial" w:eastAsia="Arial" w:hAnsi="Arial"/>
          <w:sz w:val="22"/>
          <w:szCs w:val="22"/>
          <w:rtl w:val="0"/>
        </w:rPr>
        <w:t xml:space="preserve">.</w:t>
      </w:r>
      <w:commentRangeEnd w:id="11"/>
      <w:r w:rsidDel="00000000" w:rsidR="00000000" w:rsidRPr="00000000">
        <w:commentReference w:id="11"/>
      </w:r>
      <w:r w:rsidDel="00000000" w:rsidR="00000000" w:rsidRPr="00000000">
        <w:rPr>
          <w:rFonts w:ascii="Arial" w:cs="Arial" w:eastAsia="Arial" w:hAnsi="Arial"/>
          <w:sz w:val="22"/>
          <w:szCs w:val="22"/>
          <w:rtl w:val="0"/>
        </w:rPr>
        <w:t xml:space="preserve"> One of the key strengths of Blowfish is its simplicity, which allows for a relatively easy implementation and fast encryption and decryption processes (10). Additionally, Blowfish has undergone extensive cryptanalysis and has proven to be resilient against various attacks, further enhancing its reputation as a reliable encryption algorithm (11,12). While newer algorithms like AES and ChaCha20 gained popularity in recent years, Blowfish remains a noteworthy historical milestone in the field of cryptography and continues to be used in various applications where speed and security are essential (11).</w:t>
      </w:r>
    </w:p>
    <w:p w:rsidR="00000000" w:rsidDel="00000000" w:rsidP="00000000" w:rsidRDefault="00000000" w:rsidRPr="00000000" w14:paraId="00000015">
      <w:pPr>
        <w:spacing w:line="360" w:lineRule="auto"/>
        <w:ind w:firstLine="720"/>
        <w:rPr>
          <w:rFonts w:ascii="Arial" w:cs="Arial" w:eastAsia="Arial" w:hAnsi="Arial"/>
          <w:sz w:val="22"/>
          <w:szCs w:val="22"/>
        </w:rPr>
      </w:pPr>
      <w:sdt>
        <w:sdtPr>
          <w:tag w:val="goog_rdk_19"/>
        </w:sdtPr>
        <w:sdtContent>
          <w:ins w:author="Maninder Kaur" w:id="2" w:date="2025-03-20T21:52:30Z">
            <w:r w:rsidDel="00000000" w:rsidR="00000000" w:rsidRPr="00000000">
              <w:rPr>
                <w:rFonts w:ascii="Arial" w:cs="Arial" w:eastAsia="Arial" w:hAnsi="Arial"/>
                <w:sz w:val="22"/>
                <w:szCs w:val="22"/>
                <w:rtl w:val="0"/>
              </w:rPr>
              <w:t xml:space="preserve">Another one of the encryption algorithms we tested was AES, a symmetric-key encryption algorithm with key sizes of 128, 192, or 256 bits (4, 13). AES employs block cipher encryption, dividing plaintext into fixed-size blocks and applying multiple rounds of transformation to produce ciphertext (13). It was selected by the U.S. National Institute of Standards and Technology (NIST) in 2001 as a federal government standard due to its robustness, speed, and suitability for a wide range of applications. AES was developed as a replacement for the aging Data Encryption Standard (DES), which had become insufficient for modern security needs. The selection process for AES was part of NIST's efforts to ensure a secure and efficient encryption standard for the future.</w:t>
            </w:r>
          </w:ins>
        </w:sdtContent>
      </w:sdt>
      <w:sdt>
        <w:sdtPr>
          <w:tag w:val="goog_rdk_20"/>
        </w:sdtPr>
        <w:sdtContent>
          <w:del w:author="Maninder Kaur" w:id="2" w:date="2025-03-20T21:52:30Z">
            <w:r w:rsidDel="00000000" w:rsidR="00000000" w:rsidRPr="00000000">
              <w:rPr>
                <w:rFonts w:ascii="Arial" w:cs="Arial" w:eastAsia="Arial" w:hAnsi="Arial"/>
                <w:sz w:val="22"/>
                <w:szCs w:val="22"/>
                <w:rtl w:val="0"/>
              </w:rPr>
              <w:delText xml:space="preserve">Another one of the encryption algorithms we tested was AES, a symmetric-key encryption algorithm with key sizes of </w:delText>
            </w:r>
          </w:del>
          <w:sdt>
            <w:sdtPr>
              <w:tag w:val="goog_rdk_21"/>
            </w:sdtPr>
            <w:sdtContent>
              <w:commentRangeStart w:id="12"/>
            </w:sdtContent>
          </w:sdt>
          <w:del w:author="Maninder Kaur" w:id="2" w:date="2025-03-20T21:52:30Z">
            <w:sdt>
              <w:sdtPr>
                <w:tag w:val="goog_rdk_22"/>
              </w:sdtPr>
              <w:sdtContent>
                <w:commentRangeStart w:id="13"/>
              </w:sdtContent>
            </w:sdt>
            <w:r w:rsidDel="00000000" w:rsidR="00000000" w:rsidRPr="00000000">
              <w:rPr>
                <w:rFonts w:ascii="Arial" w:cs="Arial" w:eastAsia="Arial" w:hAnsi="Arial"/>
                <w:sz w:val="22"/>
                <w:szCs w:val="22"/>
                <w:rtl w:val="0"/>
              </w:rPr>
              <w:delText xml:space="preserve">128, 192, or 256 bits. In this study, we utilized AES with a key size of 128, as it is an industry standard since it provides security and performance for majority security problems (4, 13). </w:delText>
            </w:r>
            <w:commentRangeEnd w:id="12"/>
            <w:r w:rsidDel="00000000" w:rsidR="00000000" w:rsidRPr="00000000">
              <w:commentReference w:id="12"/>
            </w:r>
            <w:commentRangeEnd w:id="13"/>
            <w:r w:rsidDel="00000000" w:rsidR="00000000" w:rsidRPr="00000000">
              <w:commentReference w:id="13"/>
            </w:r>
            <w:sdt>
              <w:sdtPr>
                <w:tag w:val="goog_rdk_23"/>
              </w:sdtPr>
              <w:sdtContent>
                <w:commentRangeStart w:id="14"/>
              </w:sdtContent>
            </w:sdt>
            <w:r w:rsidDel="00000000" w:rsidR="00000000" w:rsidRPr="00000000">
              <w:rPr>
                <w:rFonts w:ascii="Arial" w:cs="Arial" w:eastAsia="Arial" w:hAnsi="Arial"/>
                <w:sz w:val="22"/>
                <w:szCs w:val="22"/>
                <w:rtl w:val="0"/>
              </w:rPr>
              <w:delText xml:space="preserve">AES was developed as a replacement for the aging Data Encryption Standard (DES) and was adopted by the U.S. National Institute of Standards and Technology (NIST) in 2001 as a federal government standard. AES employs block cipher encryption, dividing plaintext into fixed-size blocks and applying multiple rounds of transformation to produce ciphertext (13). AES was selected by NIST based on its robustness, speed, and suitability for a wide range of applications. The selection of AES was made by the U.S. National Institute of Standards and Technology (NIST) as part of the process to replace the aging Data Encryption Standard (DES). </w:delText>
            </w:r>
          </w:del>
        </w:sdtContent>
      </w:sdt>
      <w:commentRangeEnd w:id="14"/>
      <w:r w:rsidDel="00000000" w:rsidR="00000000" w:rsidRPr="00000000">
        <w:commentReference w:id="14"/>
      </w:r>
      <w:r w:rsidDel="00000000" w:rsidR="00000000" w:rsidRPr="00000000">
        <w:rPr>
          <w:rFonts w:ascii="Arial" w:cs="Arial" w:eastAsia="Arial" w:hAnsi="Arial"/>
          <w:sz w:val="22"/>
          <w:szCs w:val="22"/>
          <w:rtl w:val="0"/>
        </w:rPr>
        <w:t xml:space="preserve">Its versatile security levels can be showcased with its multiple key sizes (128, 192, and 256), providing different levels of security based on the different situations. The larger the key size becomes, the longer the encryption and decryption processes may take (4, 14)</w:t>
      </w:r>
      <w:sdt>
        <w:sdtPr>
          <w:tag w:val="goog_rdk_24"/>
        </w:sdtPr>
        <w:sdtContent>
          <w:commentRangeStart w:id="15"/>
        </w:sdtContent>
      </w:sdt>
      <w:r w:rsidDel="00000000" w:rsidR="00000000" w:rsidRPr="00000000">
        <w:rPr>
          <w:rFonts w:ascii="Arial" w:cs="Arial" w:eastAsia="Arial" w:hAnsi="Arial"/>
          <w:sz w:val="22"/>
          <w:szCs w:val="22"/>
          <w:rtl w:val="0"/>
        </w:rPr>
        <w:t xml:space="preserve">.</w:t>
      </w:r>
      <w:commentRangeEnd w:id="15"/>
      <w:r w:rsidDel="00000000" w:rsidR="00000000" w:rsidRPr="00000000">
        <w:commentReference w:id="15"/>
      </w:r>
      <w:r w:rsidDel="00000000" w:rsidR="00000000" w:rsidRPr="00000000">
        <w:rPr>
          <w:rFonts w:ascii="Arial" w:cs="Arial" w:eastAsia="Arial" w:hAnsi="Arial"/>
          <w:sz w:val="22"/>
          <w:szCs w:val="22"/>
          <w:rtl w:val="0"/>
        </w:rPr>
        <w:t xml:space="preserve"> This is another reason why AES 128 was chosen for testing in this manuscript alongside the other algorithms (4, 14). AES can achieve encryption speeds of several gigabytes per second, hitting standard operational benchmark goals for modern encryption algorithms (4, 13, 14). With these characteristics in mind, the real-world applications range from basic TLS (Transport Layer Security)/SSL (Secure Sockets Layer) cryptographic internet security protocols for secure internet browsing, to storage protection, to secure messaging on social media (15-17).</w:t>
      </w:r>
    </w:p>
    <w:p w:rsidR="00000000" w:rsidDel="00000000" w:rsidP="00000000" w:rsidRDefault="00000000" w:rsidRPr="00000000" w14:paraId="00000016">
      <w:pPr>
        <w:spacing w:line="360" w:lineRule="auto"/>
        <w:ind w:firstLine="720"/>
        <w:rPr>
          <w:rFonts w:ascii="Arial" w:cs="Arial" w:eastAsia="Arial" w:hAnsi="Arial"/>
          <w:sz w:val="22"/>
          <w:szCs w:val="22"/>
        </w:rPr>
      </w:pPr>
      <w:sdt>
        <w:sdtPr>
          <w:tag w:val="goog_rdk_26"/>
        </w:sdtPr>
        <w:sdtContent>
          <w:ins w:author="Maninder Kaur" w:id="3" w:date="2025-03-20T21:54:00Z">
            <w:r w:rsidDel="00000000" w:rsidR="00000000" w:rsidRPr="00000000">
              <w:rPr>
                <w:rFonts w:ascii="Arial" w:cs="Arial" w:eastAsia="Arial" w:hAnsi="Arial"/>
                <w:sz w:val="22"/>
                <w:szCs w:val="22"/>
                <w:rtl w:val="0"/>
              </w:rPr>
              <w:t xml:space="preserve">ChaCha20 is a symmetric encryption algorithm designed to provide high security and fast performance with support for a 128-bit or 256-bit key size.</w:t>
            </w:r>
          </w:ins>
        </w:sdtContent>
      </w:sdt>
      <w:sdt>
        <w:sdtPr>
          <w:tag w:val="goog_rdk_27"/>
        </w:sdtPr>
        <w:sdtContent>
          <w:del w:author="Maninder Kaur" w:id="3" w:date="2025-03-20T21:54:00Z">
            <w:r w:rsidDel="00000000" w:rsidR="00000000" w:rsidRPr="00000000">
              <w:rPr>
                <w:rFonts w:ascii="Arial" w:cs="Arial" w:eastAsia="Arial" w:hAnsi="Arial"/>
                <w:sz w:val="22"/>
                <w:szCs w:val="22"/>
                <w:rtl w:val="0"/>
              </w:rPr>
              <w:delText xml:space="preserve">ChaCha20 is a symmetric encryption algorithm designed to provide high security and fast performance with a fixed key size of 256 bits.</w:delText>
            </w:r>
          </w:del>
        </w:sdtContent>
      </w:sdt>
      <w:r w:rsidDel="00000000" w:rsidR="00000000" w:rsidRPr="00000000">
        <w:rPr>
          <w:rFonts w:ascii="Arial" w:cs="Arial" w:eastAsia="Arial" w:hAnsi="Arial"/>
          <w:sz w:val="22"/>
          <w:szCs w:val="22"/>
          <w:rtl w:val="0"/>
        </w:rPr>
        <w:t xml:space="preserve"> ChaCha20 is also a stream cipher, meaning it encrypts files by pushing every binary digit in the data through the algorithm via a cryptographic key (18). This characteristic is fundamentally different from two block ciphers introduced earlier (Blowfish and AES): block ciphers puts data into blocks and encrypt them as groups (19). ChaCha20 was created by Daniel J. Bernstein in 2008 as part of the eSTREAM project (2004-2008), an EU-funded initiative led by ECRYPT, aiming to create new stream ciphers as replacements for older algorithms. </w:t>
      </w:r>
      <w:sdt>
        <w:sdtPr>
          <w:tag w:val="goog_rdk_28"/>
        </w:sdtPr>
        <w:sdtContent>
          <w:ins w:author="Maninder Kaur" w:id="4" w:date="2025-03-20T21:53:01Z">
            <w:r w:rsidDel="00000000" w:rsidR="00000000" w:rsidRPr="00000000">
              <w:rPr>
                <w:rFonts w:ascii="Arial" w:cs="Arial" w:eastAsia="Arial" w:hAnsi="Arial"/>
                <w:sz w:val="22"/>
                <w:szCs w:val="22"/>
                <w:rtl w:val="0"/>
              </w:rPr>
              <w:t xml:space="preserve">The project had a significant impact on cryptographic research and created multiple notable ciphers, one being ChaCha20 (a variation of another cipher created at the time, Salsa20)</w:t>
            </w:r>
          </w:ins>
        </w:sdtContent>
      </w:sdt>
      <w:sdt>
        <w:sdtPr>
          <w:tag w:val="goog_rdk_29"/>
        </w:sdtPr>
        <w:sdtContent>
          <w:del w:author="Maninder Kaur" w:id="4" w:date="2025-03-20T21:53:01Z">
            <w:r w:rsidDel="00000000" w:rsidR="00000000" w:rsidRPr="00000000">
              <w:rPr>
                <w:rFonts w:ascii="Arial" w:cs="Arial" w:eastAsia="Arial" w:hAnsi="Arial"/>
                <w:sz w:val="22"/>
                <w:szCs w:val="22"/>
                <w:rtl w:val="0"/>
              </w:rPr>
              <w:delText xml:space="preserve">The project had a significant impact on cryptographic research and created multiple notable ciphers, one being ChaCha20 (</w:delText>
            </w:r>
          </w:del>
          <w:sdt>
            <w:sdtPr>
              <w:tag w:val="goog_rdk_30"/>
            </w:sdtPr>
            <w:sdtContent>
              <w:commentRangeStart w:id="16"/>
            </w:sdtContent>
          </w:sdt>
          <w:del w:author="Maninder Kaur" w:id="4" w:date="2025-03-20T21:53:01Z">
            <w:r w:rsidDel="00000000" w:rsidR="00000000" w:rsidRPr="00000000">
              <w:rPr>
                <w:rFonts w:ascii="Arial" w:cs="Arial" w:eastAsia="Arial" w:hAnsi="Arial"/>
                <w:sz w:val="22"/>
                <w:szCs w:val="22"/>
                <w:rtl w:val="0"/>
              </w:rPr>
              <w:delText xml:space="preserve">a variation of another cipher created at the time, Salsa20)</w:delText>
            </w:r>
          </w:del>
        </w:sdtContent>
      </w:sdt>
      <w:r w:rsidDel="00000000" w:rsidR="00000000" w:rsidRPr="00000000">
        <w:rPr>
          <w:rFonts w:ascii="Arial" w:cs="Arial" w:eastAsia="Arial" w:hAnsi="Arial"/>
          <w:sz w:val="22"/>
          <w:szCs w:val="22"/>
          <w:rtl w:val="0"/>
        </w:rPr>
        <w:t xml:space="preserve"> </w:t>
      </w:r>
      <w:commentRangeEnd w:id="16"/>
      <w:r w:rsidDel="00000000" w:rsidR="00000000" w:rsidRPr="00000000">
        <w:commentReference w:id="16"/>
      </w:r>
      <w:r w:rsidDel="00000000" w:rsidR="00000000" w:rsidRPr="00000000">
        <w:rPr>
          <w:rFonts w:ascii="Arial" w:cs="Arial" w:eastAsia="Arial" w:hAnsi="Arial"/>
          <w:sz w:val="22"/>
          <w:szCs w:val="22"/>
          <w:rtl w:val="0"/>
        </w:rPr>
        <w:t xml:space="preserve">(18). ChaCha20 is known for its simplicity and ease of implementation while still offering strong security against various cryptographic attacks (4,18). The design of ChaCha20 aimed to achieve a balance between security, speed, and resistance to side-channel attacks (attacks that exploit physical information leaked during the execution of cryptographic algorithms rather than attacking the algorithms themselves) (19). ChaCha20 is widely used in various applications, including secure communication protocols, disk encryption, and digital signature schemes (20,21).</w:t>
      </w:r>
    </w:p>
    <w:sdt>
      <w:sdtPr>
        <w:tag w:val="goog_rdk_38"/>
      </w:sdtPr>
      <w:sdtContent>
        <w:p w:rsidR="00000000" w:rsidDel="00000000" w:rsidP="00000000" w:rsidRDefault="00000000" w:rsidRPr="00000000" w14:paraId="00000017">
          <w:pPr>
            <w:spacing w:line="360" w:lineRule="auto"/>
            <w:ind w:firstLine="720"/>
            <w:rPr>
              <w:ins w:author="Maninder Kaur" w:id="7" w:date="2025-03-20T21:54:55Z"/>
              <w:rFonts w:ascii="Arial" w:cs="Arial" w:eastAsia="Arial" w:hAnsi="Arial"/>
              <w:sz w:val="22"/>
              <w:szCs w:val="22"/>
            </w:rPr>
          </w:pPr>
          <w:sdt>
            <w:sdtPr>
              <w:tag w:val="goog_rdk_31"/>
            </w:sdtPr>
            <w:sdtContent>
              <w:commentRangeStart w:id="17"/>
            </w:sdtContent>
          </w:sdt>
          <w:r w:rsidDel="00000000" w:rsidR="00000000" w:rsidRPr="00000000">
            <w:rPr>
              <w:rFonts w:ascii="Arial" w:cs="Arial" w:eastAsia="Arial" w:hAnsi="Arial"/>
              <w:sz w:val="22"/>
              <w:szCs w:val="22"/>
              <w:rtl w:val="0"/>
            </w:rPr>
            <w:t xml:space="preserve">As revealed by the preceding discussions, </w:t>
          </w:r>
          <w:commentRangeEnd w:id="17"/>
          <w:r w:rsidDel="00000000" w:rsidR="00000000" w:rsidRPr="00000000">
            <w:commentReference w:id="17"/>
          </w:r>
          <w:r w:rsidDel="00000000" w:rsidR="00000000" w:rsidRPr="00000000">
            <w:rPr>
              <w:rFonts w:ascii="Arial" w:cs="Arial" w:eastAsia="Arial" w:hAnsi="Arial"/>
              <w:sz w:val="22"/>
              <w:szCs w:val="22"/>
              <w:rtl w:val="0"/>
            </w:rPr>
            <w:t xml:space="preserve">the three encryption algorithms were chosen for the following shared characteristics: they are all symmetric encryption algorithms, are widely used, and </w:t>
          </w:r>
          <w:sdt>
            <w:sdtPr>
              <w:tag w:val="goog_rdk_32"/>
            </w:sdtPr>
            <w:sdtContent>
              <w:commentRangeStart w:id="18"/>
            </w:sdtContent>
          </w:sdt>
          <w:r w:rsidDel="00000000" w:rsidR="00000000" w:rsidRPr="00000000">
            <w:rPr>
              <w:rFonts w:ascii="Arial" w:cs="Arial" w:eastAsia="Arial" w:hAnsi="Arial"/>
              <w:sz w:val="22"/>
              <w:szCs w:val="22"/>
              <w:rtl w:val="0"/>
            </w:rPr>
            <w:t xml:space="preserve">have different key sizes from which to choose</w:t>
          </w:r>
          <w:commentRangeEnd w:id="18"/>
          <w:r w:rsidDel="00000000" w:rsidR="00000000" w:rsidRPr="00000000">
            <w:commentReference w:id="18"/>
          </w:r>
          <w:r w:rsidDel="00000000" w:rsidR="00000000" w:rsidRPr="00000000">
            <w:rPr>
              <w:rFonts w:ascii="Arial" w:cs="Arial" w:eastAsia="Arial" w:hAnsi="Arial"/>
              <w:sz w:val="22"/>
              <w:szCs w:val="22"/>
              <w:rtl w:val="0"/>
            </w:rPr>
            <w:t xml:space="preserve">. </w:t>
          </w:r>
          <w:sdt>
            <w:sdtPr>
              <w:tag w:val="goog_rdk_33"/>
            </w:sdtPr>
            <w:sdtContent>
              <w:del w:author="Maninder Kaur" w:id="5" w:date="2025-03-20T21:56:29Z">
                <w:r w:rsidDel="00000000" w:rsidR="00000000" w:rsidRPr="00000000">
                  <w:rPr>
                    <w:rFonts w:ascii="Arial" w:cs="Arial" w:eastAsia="Arial" w:hAnsi="Arial"/>
                    <w:sz w:val="22"/>
                    <w:szCs w:val="22"/>
                    <w:rtl w:val="0"/>
                  </w:rPr>
                  <w:delText xml:space="preserve">Several research studies examined the security and speed aspects of different encryption algorithms. </w:delText>
                </w:r>
              </w:del>
            </w:sdtContent>
          </w:sdt>
          <w:r w:rsidDel="00000000" w:rsidR="00000000" w:rsidRPr="00000000">
            <w:rPr>
              <w:rFonts w:ascii="Arial" w:cs="Arial" w:eastAsia="Arial" w:hAnsi="Arial"/>
              <w:sz w:val="22"/>
              <w:szCs w:val="22"/>
              <w:rtl w:val="0"/>
            </w:rPr>
            <w:t xml:space="preserve">A study comparing multiple encryption algorithms, including AES and Blowfish, assessed the algorithms' performance against known cryptographic attacks in terms of multiple factors, namely architecture, flexibility, reliability, security, and limitation. </w:t>
          </w:r>
          <w:sdt>
            <w:sdtPr>
              <w:tag w:val="goog_rdk_34"/>
            </w:sdtPr>
            <w:sdtContent>
              <w:ins w:author="Maninder Kaur" w:id="6" w:date="2025-03-20T21:54:32Z">
                <w:r w:rsidDel="00000000" w:rsidR="00000000" w:rsidRPr="00000000">
                  <w:rPr>
                    <w:rFonts w:ascii="Arial" w:cs="Arial" w:eastAsia="Arial" w:hAnsi="Arial"/>
                    <w:sz w:val="22"/>
                    <w:szCs w:val="22"/>
                    <w:rtl w:val="0"/>
                  </w:rPr>
                  <w:t xml:space="preserve">This study found that AES is relatively faster than Blowfish, and that Blowfish may have limitations when the key size is smaller, as a shorter key length can reduce its security against brute-force attacks and make it more vulnerable to cryptographic attacks (22).</w:t>
                </w:r>
              </w:ins>
            </w:sdtContent>
          </w:sdt>
          <w:sdt>
            <w:sdtPr>
              <w:tag w:val="goog_rdk_35"/>
            </w:sdtPr>
            <w:sdtContent>
              <w:del w:author="Maninder Kaur" w:id="6" w:date="2025-03-20T21:54:32Z">
                <w:r w:rsidDel="00000000" w:rsidR="00000000" w:rsidRPr="00000000">
                  <w:rPr>
                    <w:rFonts w:ascii="Arial" w:cs="Arial" w:eastAsia="Arial" w:hAnsi="Arial"/>
                    <w:sz w:val="22"/>
                    <w:szCs w:val="22"/>
                    <w:rtl w:val="0"/>
                  </w:rPr>
                  <w:delText xml:space="preserve">This study found that AES was relatively faster than Blowfish, and that Blowfish could </w:delText>
                </w:r>
              </w:del>
              <w:sdt>
                <w:sdtPr>
                  <w:tag w:val="goog_rdk_36"/>
                </w:sdtPr>
                <w:sdtContent>
                  <w:commentRangeStart w:id="19"/>
                </w:sdtContent>
              </w:sdt>
              <w:del w:author="Maninder Kaur" w:id="6" w:date="2025-03-20T21:54:32Z">
                <w:r w:rsidDel="00000000" w:rsidR="00000000" w:rsidRPr="00000000">
                  <w:rPr>
                    <w:rFonts w:ascii="Arial" w:cs="Arial" w:eastAsia="Arial" w:hAnsi="Arial"/>
                    <w:sz w:val="22"/>
                    <w:szCs w:val="22"/>
                    <w:rtl w:val="0"/>
                  </w:rPr>
                  <w:delText xml:space="preserve">have limitations </w:delText>
                </w:r>
                <w:commentRangeEnd w:id="19"/>
                <w:r w:rsidDel="00000000" w:rsidR="00000000" w:rsidRPr="00000000">
                  <w:commentReference w:id="19"/>
                </w:r>
                <w:r w:rsidDel="00000000" w:rsidR="00000000" w:rsidRPr="00000000">
                  <w:rPr>
                    <w:rFonts w:ascii="Arial" w:cs="Arial" w:eastAsia="Arial" w:hAnsi="Arial"/>
                    <w:sz w:val="22"/>
                    <w:szCs w:val="22"/>
                    <w:rtl w:val="0"/>
                  </w:rPr>
                  <w:delText xml:space="preserve">if the key size is smaller (22).</w:delText>
                </w:r>
              </w:del>
            </w:sdtContent>
          </w:sdt>
          <w:r w:rsidDel="00000000" w:rsidR="00000000" w:rsidRPr="00000000">
            <w:rPr>
              <w:rFonts w:ascii="Arial" w:cs="Arial" w:eastAsia="Arial" w:hAnsi="Arial"/>
              <w:sz w:val="22"/>
              <w:szCs w:val="22"/>
              <w:rtl w:val="0"/>
            </w:rPr>
            <w:t xml:space="preserve"> </w:t>
          </w:r>
          <w:sdt>
            <w:sdtPr>
              <w:tag w:val="goog_rdk_37"/>
            </w:sdtPr>
            <w:sdtContent>
              <w:ins w:author="Maninder Kaur" w:id="7" w:date="2025-03-20T21:54:55Z">
                <w:r w:rsidDel="00000000" w:rsidR="00000000" w:rsidRPr="00000000">
                  <w:rPr>
                    <w:rFonts w:ascii="Arial" w:cs="Arial" w:eastAsia="Arial" w:hAnsi="Arial"/>
                    <w:sz w:val="22"/>
                    <w:szCs w:val="22"/>
                    <w:rtl w:val="0"/>
                  </w:rPr>
                  <w:t xml:space="preserve"> One of Blowfish’s advantages is its variable key length, which ranges from 32 bits to 448 bits, allowing for greater flexibility in security levels. Blowfish is also known for its speed and efficiency, particularly in software implementations, where it can outperform AES in terms of processing speed due to its simpler structure and smaller block size of 64 bits which leads to faster process times in applications that require high throughput (10-12). These prior findings shed light on the strengths and weaknesses of each algorithm, contributing to the understanding of their real-world applicability. </w:t>
                </w:r>
              </w:ins>
            </w:sdtContent>
          </w:sdt>
        </w:p>
      </w:sdtContent>
    </w:sdt>
    <w:p w:rsidR="00000000" w:rsidDel="00000000" w:rsidP="00000000" w:rsidRDefault="00000000" w:rsidRPr="00000000" w14:paraId="00000018">
      <w:pPr>
        <w:spacing w:line="360" w:lineRule="auto"/>
        <w:ind w:firstLine="720"/>
        <w:rPr>
          <w:rFonts w:ascii="Arial" w:cs="Arial" w:eastAsia="Arial" w:hAnsi="Arial"/>
          <w:sz w:val="22"/>
          <w:szCs w:val="22"/>
        </w:rPr>
      </w:pPr>
      <w:sdt>
        <w:sdtPr>
          <w:tag w:val="goog_rdk_40"/>
        </w:sdtPr>
        <w:sdtContent>
          <w:del w:author="Maninder Kaur" w:id="7" w:date="2025-03-20T21:54:55Z"/>
          <w:sdt>
            <w:sdtPr>
              <w:tag w:val="goog_rdk_41"/>
            </w:sdtPr>
            <w:sdtContent>
              <w:commentRangeStart w:id="20"/>
            </w:sdtContent>
          </w:sdt>
          <w:del w:author="Maninder Kaur" w:id="7" w:date="2025-03-20T21:54:55Z">
            <w:r w:rsidDel="00000000" w:rsidR="00000000" w:rsidRPr="00000000">
              <w:rPr>
                <w:rFonts w:ascii="Arial" w:cs="Arial" w:eastAsia="Arial" w:hAnsi="Arial"/>
                <w:sz w:val="22"/>
                <w:szCs w:val="22"/>
                <w:rtl w:val="0"/>
              </w:rPr>
              <w:delText xml:space="preserve">One of Blowfish’s advantages is its variable key length, which ranges from 32 bits to 448 bits, allowing for greater flexibility in security levels. Blowfish is also known for its speed and efficiency, particularly in software implementations, where it can outperform AES in terms of processing speed due to its simpler structure and smaller block size of 64 bits (10-12). This leads to faster process times in applications that require high throughput. Additionally, Blowfish's design allows it to be easily implemented in resource-constrained environments, making it suitable for applications where computational efficiency is critical (4,12).</w:delText>
            </w:r>
            <w:commentRangeEnd w:id="20"/>
            <w:r w:rsidDel="00000000" w:rsidR="00000000" w:rsidRPr="00000000">
              <w:commentReference w:id="20"/>
            </w:r>
            <w:r w:rsidDel="00000000" w:rsidR="00000000" w:rsidRPr="00000000">
              <w:rPr>
                <w:rFonts w:ascii="Arial" w:cs="Arial" w:eastAsia="Arial" w:hAnsi="Arial"/>
                <w:sz w:val="22"/>
                <w:szCs w:val="22"/>
                <w:rtl w:val="0"/>
              </w:rPr>
              <w:delText xml:space="preserve"> These prior findings shed light on the strengths and weaknesses of each algorithm, contributing to the understanding of their real-world applicability. </w:delText>
            </w:r>
          </w:del>
        </w:sdtContent>
      </w:sdt>
      <w:r w:rsidDel="00000000" w:rsidR="00000000" w:rsidRPr="00000000">
        <w:rPr>
          <w:rtl w:val="0"/>
        </w:rPr>
      </w:r>
    </w:p>
    <w:sdt>
      <w:sdtPr>
        <w:tag w:val="goog_rdk_47"/>
      </w:sdtPr>
      <w:sdtContent>
        <w:p w:rsidR="00000000" w:rsidDel="00000000" w:rsidP="00000000" w:rsidRDefault="00000000" w:rsidRPr="00000000" w14:paraId="00000019">
          <w:pPr>
            <w:spacing w:line="360" w:lineRule="auto"/>
            <w:ind w:firstLine="720"/>
            <w:rPr>
              <w:ins w:author="Maninder Kaur" w:id="9" w:date="2025-03-20T21:56:57Z"/>
              <w:rFonts w:ascii="Arial" w:cs="Arial" w:eastAsia="Arial" w:hAnsi="Arial"/>
              <w:sz w:val="22"/>
              <w:szCs w:val="22"/>
            </w:rPr>
          </w:pPr>
          <w:r w:rsidDel="00000000" w:rsidR="00000000" w:rsidRPr="00000000">
            <w:rPr>
              <w:rFonts w:ascii="Arial" w:cs="Arial" w:eastAsia="Arial" w:hAnsi="Arial"/>
              <w:sz w:val="22"/>
              <w:szCs w:val="22"/>
              <w:rtl w:val="0"/>
            </w:rPr>
            <w:t xml:space="preserve">Similarly, another study analyzed the ChaCha20 cipher and its impact on the development of modern cryptographic techniques</w:t>
          </w:r>
          <w:sdt>
            <w:sdtPr>
              <w:tag w:val="goog_rdk_42"/>
            </w:sdtPr>
            <w:sdtContent>
              <w:commentRangeStart w:id="21"/>
            </w:sdtContent>
          </w:sdt>
          <w:r w:rsidDel="00000000" w:rsidR="00000000" w:rsidRPr="00000000">
            <w:rPr>
              <w:rFonts w:ascii="Arial" w:cs="Arial" w:eastAsia="Arial" w:hAnsi="Arial"/>
              <w:sz w:val="22"/>
              <w:szCs w:val="22"/>
              <w:rtl w:val="0"/>
            </w:rPr>
            <w:t xml:space="preserve">.</w:t>
          </w:r>
          <w:commentRangeEnd w:id="21"/>
          <w:r w:rsidDel="00000000" w:rsidR="00000000" w:rsidRPr="00000000">
            <w:commentReference w:id="21"/>
          </w:r>
          <w:r w:rsidDel="00000000" w:rsidR="00000000" w:rsidRPr="00000000">
            <w:rPr>
              <w:rFonts w:ascii="Arial" w:cs="Arial" w:eastAsia="Arial" w:hAnsi="Arial"/>
              <w:sz w:val="22"/>
              <w:szCs w:val="22"/>
              <w:rtl w:val="0"/>
            </w:rPr>
            <w:t xml:space="preserve"> Given the newness of ChaCha20</w:t>
          </w:r>
          <w:sdt>
            <w:sdtPr>
              <w:tag w:val="goog_rdk_43"/>
            </w:sdtPr>
            <w:sdtContent>
              <w:commentRangeStart w:id="22"/>
            </w:sdtContent>
          </w:sdt>
          <w:r w:rsidDel="00000000" w:rsidR="00000000" w:rsidRPr="00000000">
            <w:rPr>
              <w:rFonts w:ascii="Arial" w:cs="Arial" w:eastAsia="Arial" w:hAnsi="Arial"/>
              <w:sz w:val="22"/>
              <w:szCs w:val="22"/>
              <w:rtl w:val="0"/>
            </w:rPr>
            <w:t xml:space="preserve">, </w:t>
          </w:r>
          <w:sdt>
            <w:sdtPr>
              <w:tag w:val="goog_rdk_44"/>
            </w:sdtPr>
            <w:sdtContent>
              <w:ins w:author="Maninder Kaur" w:id="8" w:date="2025-03-20T21:55:35Z">
                <w:commentRangeEnd w:id="22"/>
                <w:r w:rsidDel="00000000" w:rsidR="00000000" w:rsidRPr="00000000">
                  <w:commentReference w:id="22"/>
                </w:r>
                <w:r w:rsidDel="00000000" w:rsidR="00000000" w:rsidRPr="00000000">
                  <w:rPr>
                    <w:rFonts w:ascii="Arial" w:cs="Arial" w:eastAsia="Arial" w:hAnsi="Arial"/>
                    <w:sz w:val="22"/>
                    <w:szCs w:val="22"/>
                    <w:rtl w:val="0"/>
                  </w:rPr>
                  <w:t xml:space="preserve"> this paper was used in our paper to build knowledge about this algorithm.</w:t>
                </w:r>
              </w:ins>
            </w:sdtContent>
          </w:sdt>
          <w:sdt>
            <w:sdtPr>
              <w:tag w:val="goog_rdk_45"/>
            </w:sdtPr>
            <w:sdtContent>
              <w:del w:author="Maninder Kaur" w:id="8" w:date="2025-03-20T21:55:35Z">
                <w:r w:rsidDel="00000000" w:rsidR="00000000" w:rsidRPr="00000000">
                  <w:rPr>
                    <w:rFonts w:ascii="Arial" w:cs="Arial" w:eastAsia="Arial" w:hAnsi="Arial"/>
                    <w:sz w:val="22"/>
                    <w:szCs w:val="22"/>
                    <w:rtl w:val="0"/>
                  </w:rPr>
                  <w:delText xml:space="preserve">this paper was used in our paper to build knowledge about this algorithm</w:delText>
                </w:r>
                <w:r w:rsidDel="00000000" w:rsidR="00000000" w:rsidRPr="00000000">
                  <w:rPr>
                    <w:rFonts w:ascii="Arial" w:cs="Arial" w:eastAsia="Arial" w:hAnsi="Arial"/>
                    <w:sz w:val="22"/>
                    <w:szCs w:val="22"/>
                    <w:rtl w:val="0"/>
                  </w:rPr>
                  <w:delText xml:space="preserve">.</w:delText>
                </w:r>
              </w:del>
            </w:sdtContent>
          </w:sdt>
          <w:r w:rsidDel="00000000" w:rsidR="00000000" w:rsidRPr="00000000">
            <w:rPr>
              <w:rFonts w:ascii="Arial" w:cs="Arial" w:eastAsia="Arial" w:hAnsi="Arial"/>
              <w:sz w:val="22"/>
              <w:szCs w:val="22"/>
              <w:rtl w:val="0"/>
            </w:rPr>
            <w:t xml:space="preserve"> </w:t>
          </w:r>
          <w:sdt>
            <w:sdtPr>
              <w:tag w:val="goog_rdk_46"/>
            </w:sdtPr>
            <w:sdtContent>
              <w:ins w:author="Maninder Kaur" w:id="9" w:date="2025-03-20T21:56:57Z">
                <w:r w:rsidDel="00000000" w:rsidR="00000000" w:rsidRPr="00000000">
                  <w:rPr>
                    <w:rFonts w:ascii="Arial" w:cs="Arial" w:eastAsia="Arial" w:hAnsi="Arial"/>
                    <w:sz w:val="22"/>
                    <w:szCs w:val="22"/>
                    <w:rtl w:val="0"/>
                  </w:rPr>
                  <w:t xml:space="preserve">This study examined the mathematical foundations of the encryption algorithm, revealing key findings relevant to its strengths in asymmetric encryption (23). The analysis highlighted that the algorithm's security is significantly influenced by key sizes, with larger keys providing enhanced protection against brute-force attacks. Additionally, the research found that the time required for encryption and decryption varies notably with key size, indicating that while larger keys offer better security, they may also lead to increased processing times. These findings underscore the importance of balancing security and performance when selecting key sizes for effective encryption.</w:t>
                </w:r>
              </w:ins>
            </w:sdtContent>
          </w:sdt>
        </w:p>
      </w:sdtContent>
    </w:sdt>
    <w:p w:rsidR="00000000" w:rsidDel="00000000" w:rsidP="00000000" w:rsidRDefault="00000000" w:rsidRPr="00000000" w14:paraId="0000001A">
      <w:pPr>
        <w:spacing w:line="360" w:lineRule="auto"/>
        <w:ind w:firstLine="720"/>
        <w:rPr>
          <w:rFonts w:ascii="Arial" w:cs="Arial" w:eastAsia="Arial" w:hAnsi="Arial"/>
          <w:sz w:val="22"/>
          <w:szCs w:val="22"/>
        </w:rPr>
      </w:pPr>
      <w:sdt>
        <w:sdtPr>
          <w:tag w:val="goog_rdk_49"/>
        </w:sdtPr>
        <w:sdtContent>
          <w:del w:author="Maninder Kaur" w:id="9" w:date="2025-03-20T21:56:57Z"/>
          <w:sdt>
            <w:sdtPr>
              <w:tag w:val="goog_rdk_50"/>
            </w:sdtPr>
            <w:sdtContent>
              <w:commentRangeStart w:id="23"/>
            </w:sdtContent>
          </w:sdt>
          <w:del w:author="Maninder Kaur" w:id="9" w:date="2025-03-20T21:56:57Z">
            <w:sdt>
              <w:sdtPr>
                <w:tag w:val="goog_rdk_51"/>
              </w:sdtPr>
              <w:sdtContent>
                <w:commentRangeStart w:id="24"/>
              </w:sdtContent>
            </w:sdt>
            <w:r w:rsidDel="00000000" w:rsidR="00000000" w:rsidRPr="00000000">
              <w:rPr>
                <w:rFonts w:ascii="Arial" w:cs="Arial" w:eastAsia="Arial" w:hAnsi="Arial"/>
                <w:sz w:val="22"/>
                <w:szCs w:val="22"/>
                <w:rtl w:val="0"/>
              </w:rPr>
              <w:delText xml:space="preserve">This study explored the algorithm's mathematical foundations to provide valuable context for understanding its strengths in asymmetric encryption (23). The research paper analyzed security aspects of the encryption algorithm, along with key sizes and other differences that impacted performance. The key sizes were an important discussion within the paper, as it explores how it differs with how long it takes to encrypt/decrypt (23).  </w:delText>
            </w:r>
          </w:del>
        </w:sdtContent>
      </w:sdt>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1B">
      <w:pPr>
        <w:spacing w:line="360" w:lineRule="auto"/>
        <w:rPr>
          <w:rFonts w:ascii="Arial" w:cs="Arial" w:eastAsia="Arial" w:hAnsi="Arial"/>
          <w:sz w:val="22"/>
          <w:szCs w:val="22"/>
        </w:rPr>
      </w:pPr>
      <w:sdt>
        <w:sdtPr>
          <w:tag w:val="goog_rdk_53"/>
        </w:sdtPr>
        <w:sdtContent>
          <w:ins w:author="Maninder Kaur" w:id="10" w:date="2025-03-20T21:56:11Z">
            <w:r w:rsidDel="00000000" w:rsidR="00000000" w:rsidRPr="00000000">
              <w:rPr>
                <w:rFonts w:ascii="Arial" w:cs="Arial" w:eastAsia="Arial" w:hAnsi="Arial"/>
                <w:sz w:val="22"/>
                <w:szCs w:val="22"/>
                <w:rtl w:val="0"/>
              </w:rPr>
              <w:t xml:space="preserve">Still, none of these previous studies focused and compared the speed of these three algorithms specifically (22, 23).</w:t>
            </w:r>
          </w:ins>
        </w:sdtContent>
      </w:sdt>
      <w:sdt>
        <w:sdtPr>
          <w:tag w:val="goog_rdk_54"/>
        </w:sdtPr>
        <w:sdtContent>
          <w:del w:author="Maninder Kaur" w:id="10" w:date="2025-03-20T21:56:11Z">
            <w:r w:rsidDel="00000000" w:rsidR="00000000" w:rsidRPr="00000000">
              <w:rPr>
                <w:rFonts w:ascii="Arial" w:cs="Arial" w:eastAsia="Arial" w:hAnsi="Arial"/>
                <w:sz w:val="22"/>
                <w:szCs w:val="22"/>
                <w:rtl w:val="0"/>
              </w:rPr>
              <w:delText xml:space="preserve">Still, none of these previous studies </w:delText>
            </w:r>
          </w:del>
          <w:sdt>
            <w:sdtPr>
              <w:tag w:val="goog_rdk_55"/>
            </w:sdtPr>
            <w:sdtContent>
              <w:commentRangeStart w:id="25"/>
            </w:sdtContent>
          </w:sdt>
          <w:del w:author="Maninder Kaur" w:id="10" w:date="2025-03-20T21:56:11Z">
            <w:sdt>
              <w:sdtPr>
                <w:tag w:val="goog_rdk_56"/>
              </w:sdtPr>
              <w:sdtContent>
                <w:commentRangeStart w:id="26"/>
              </w:sdtContent>
            </w:sdt>
            <w:r w:rsidDel="00000000" w:rsidR="00000000" w:rsidRPr="00000000">
              <w:rPr>
                <w:rFonts w:ascii="Arial" w:cs="Arial" w:eastAsia="Arial" w:hAnsi="Arial"/>
                <w:sz w:val="22"/>
                <w:szCs w:val="22"/>
                <w:rtl w:val="0"/>
              </w:rPr>
              <w:delText xml:space="preserve">discussed speed (22, 23)</w:delText>
            </w:r>
            <w:commentRangeEnd w:id="25"/>
            <w:r w:rsidDel="00000000" w:rsidR="00000000" w:rsidRPr="00000000">
              <w:commentReference w:id="25"/>
            </w:r>
            <w:commentRangeEnd w:id="26"/>
            <w:r w:rsidDel="00000000" w:rsidR="00000000" w:rsidRPr="00000000">
              <w:commentReference w:id="26"/>
            </w:r>
            <w:r w:rsidDel="00000000" w:rsidR="00000000" w:rsidRPr="00000000">
              <w:rPr>
                <w:rFonts w:ascii="Arial" w:cs="Arial" w:eastAsia="Arial" w:hAnsi="Arial"/>
                <w:sz w:val="22"/>
                <w:szCs w:val="22"/>
                <w:rtl w:val="0"/>
              </w:rPr>
              <w:delText xml:space="preserve">.</w:delText>
            </w:r>
          </w:del>
        </w:sdtContent>
      </w:sdt>
      <w:r w:rsidDel="00000000" w:rsidR="00000000" w:rsidRPr="00000000">
        <w:rPr>
          <w:rFonts w:ascii="Arial" w:cs="Arial" w:eastAsia="Arial" w:hAnsi="Arial"/>
          <w:sz w:val="22"/>
          <w:szCs w:val="22"/>
          <w:rtl w:val="0"/>
        </w:rPr>
        <w:t xml:space="preserve"> Our research study aimed to address that gap</w:t>
      </w:r>
      <w:sdt>
        <w:sdtPr>
          <w:tag w:val="goog_rdk_57"/>
        </w:sdtPr>
        <w:sdtContent>
          <w:commentRangeStart w:id="27"/>
        </w:sdtContent>
      </w:sdt>
      <w:r w:rsidDel="00000000" w:rsidR="00000000" w:rsidRPr="00000000">
        <w:rPr>
          <w:rFonts w:ascii="Arial" w:cs="Arial" w:eastAsia="Arial" w:hAnsi="Arial"/>
          <w:sz w:val="22"/>
          <w:szCs w:val="22"/>
          <w:rtl w:val="0"/>
        </w:rPr>
        <w:t xml:space="preserve">.</w:t>
      </w:r>
      <w:commentRangeEnd w:id="27"/>
      <w:r w:rsidDel="00000000" w:rsidR="00000000" w:rsidRPr="00000000">
        <w:commentReference w:id="27"/>
      </w:r>
      <w:r w:rsidDel="00000000" w:rsidR="00000000" w:rsidRPr="00000000">
        <w:rPr>
          <w:rFonts w:ascii="Arial" w:cs="Arial" w:eastAsia="Arial" w:hAnsi="Arial"/>
          <w:sz w:val="22"/>
          <w:szCs w:val="22"/>
          <w:rtl w:val="0"/>
        </w:rPr>
        <w:t xml:space="preserve"> The primary objective of this study was to compare three widely adopted encryption and decryption algorithms: Advanced Encryption Standard (AES), ChaCha20, and Blowfish. We hypothesized that the ChaCha20 algorithm would have a faster encryption and decryption time compared to AES and Blowfish. In the real world, files of different lengths are encrypted. Thus, testing different file lengths was essential for the real-world applications of our research question. By running text files of varying lengths multiple times through all three</w:t>
      </w:r>
      <w:sdt>
        <w:sdtPr>
          <w:tag w:val="goog_rdk_58"/>
        </w:sdtPr>
        <w:sdtContent>
          <w:commentRangeStart w:id="28"/>
        </w:sdtContent>
      </w:sdt>
      <w:r w:rsidDel="00000000" w:rsidR="00000000" w:rsidRPr="00000000">
        <w:rPr>
          <w:rFonts w:ascii="Arial" w:cs="Arial" w:eastAsia="Arial" w:hAnsi="Arial"/>
          <w:sz w:val="22"/>
          <w:szCs w:val="22"/>
          <w:rtl w:val="0"/>
        </w:rPr>
        <w:t xml:space="preserve"> algorithms </w:t>
      </w:r>
      <w:commentRangeEnd w:id="28"/>
      <w:r w:rsidDel="00000000" w:rsidR="00000000" w:rsidRPr="00000000">
        <w:commentReference w:id="28"/>
      </w:r>
      <w:r w:rsidDel="00000000" w:rsidR="00000000" w:rsidRPr="00000000">
        <w:rPr>
          <w:rFonts w:ascii="Arial" w:cs="Arial" w:eastAsia="Arial" w:hAnsi="Arial"/>
          <w:sz w:val="22"/>
          <w:szCs w:val="22"/>
          <w:rtl w:val="0"/>
        </w:rPr>
        <w:t xml:space="preserve">and recording the average of each trial, we were able to identify which algorithm was fastest for encryption and decryption. We found that ChaCha20 did indeed work faster than AES and Blowfish. Unlike the other two algorithms, which differed in their encryption and decryption times, ChaCha20 achieved more balanced times. Additionally, there was no discernible difference in required time as text file sizes increased. This paper provides a reference to individuals to find which encryption algorithm better suiting their situation relating to text file encryption. </w:t>
      </w:r>
    </w:p>
    <w:p w:rsidR="00000000" w:rsidDel="00000000" w:rsidP="00000000" w:rsidRDefault="00000000" w:rsidRPr="00000000" w14:paraId="0000001C">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RESULTS</w:t>
      </w:r>
      <w:r w:rsidDel="00000000" w:rsidR="00000000" w:rsidRPr="00000000">
        <w:rPr>
          <w:rtl w:val="0"/>
        </w:rPr>
      </w:r>
    </w:p>
    <w:p w:rsidR="00000000" w:rsidDel="00000000" w:rsidP="00000000" w:rsidRDefault="00000000" w:rsidRPr="00000000" w14:paraId="0000001E">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We compared the performance of three encryption algorithms, AES, ChaCha20, and Blowfish, across various text file lengths: sentence, paragraph, page, chapter, section, and book. We tested the encryption and decryption speed of each algorithm through ten trials for each text file length. The average encryption and decryption times, measured in seconds, were derived from the time taken for each encryption and decryption process for each text file length over 10 trials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sz w:val="22"/>
          <w:szCs w:val="22"/>
          <w:rtl w:val="0"/>
        </w:rPr>
        <w:t xml:space="preserve">Table 1</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1F">
      <w:pPr>
        <w:spacing w:line="360" w:lineRule="auto"/>
        <w:ind w:firstLine="720"/>
        <w:rPr>
          <w:rFonts w:ascii="Arial" w:cs="Arial" w:eastAsia="Arial" w:hAnsi="Arial"/>
          <w:sz w:val="22"/>
          <w:szCs w:val="22"/>
        </w:rPr>
      </w:pPr>
      <w:sdt>
        <w:sdtPr>
          <w:tag w:val="goog_rdk_60"/>
        </w:sdtPr>
        <w:sdtContent>
          <w:ins w:author="Maninder Kaur" w:id="11" w:date="2025-03-20T21:57:35Z">
            <w:r w:rsidDel="00000000" w:rsidR="00000000" w:rsidRPr="00000000">
              <w:rPr>
                <w:rFonts w:ascii="Arial" w:cs="Arial" w:eastAsia="Arial" w:hAnsi="Arial"/>
                <w:sz w:val="22"/>
                <w:szCs w:val="22"/>
                <w:rtl w:val="0"/>
              </w:rPr>
              <w:t xml:space="preserve">AES consistently exhibited a shorter average encryption time than Blowfish, but longer than ChaCha20 across all text file lengths. However, its average decryption time was generally shorter than ChaCha20 and Blowfish.</w:t>
            </w:r>
          </w:ins>
        </w:sdtContent>
      </w:sdt>
      <w:sdt>
        <w:sdtPr>
          <w:tag w:val="goog_rdk_61"/>
        </w:sdtPr>
        <w:sdtContent>
          <w:del w:author="Maninder Kaur" w:id="11" w:date="2025-03-20T21:57:35Z">
            <w:r w:rsidDel="00000000" w:rsidR="00000000" w:rsidRPr="00000000">
              <w:rPr>
                <w:rFonts w:ascii="Arial" w:cs="Arial" w:eastAsia="Arial" w:hAnsi="Arial"/>
                <w:sz w:val="22"/>
                <w:szCs w:val="22"/>
                <w:rtl w:val="0"/>
              </w:rPr>
              <w:delText xml:space="preserve">AES consistently exhibited a shorter average encryption time than Blowfish, but longer than ChaCha20 across all text file lengths. However, its average decryption time was generally </w:delText>
            </w:r>
            <w:r w:rsidDel="00000000" w:rsidR="00000000" w:rsidRPr="00000000">
              <w:rPr>
                <w:rFonts w:ascii="Arial" w:cs="Arial" w:eastAsia="Arial" w:hAnsi="Arial"/>
                <w:sz w:val="22"/>
                <w:szCs w:val="22"/>
                <w:rtl w:val="0"/>
              </w:rPr>
              <w:delText xml:space="preserve">shorter </w:delText>
            </w:r>
            <w:r w:rsidDel="00000000" w:rsidR="00000000" w:rsidRPr="00000000">
              <w:rPr>
                <w:rFonts w:ascii="Arial" w:cs="Arial" w:eastAsia="Arial" w:hAnsi="Arial"/>
                <w:sz w:val="22"/>
                <w:szCs w:val="22"/>
                <w:rtl w:val="0"/>
              </w:rPr>
              <w:delText xml:space="preserve">than ChaCha20 and Blowfish. Notably, AES decryption was strikingly faster than AES encryption, </w:delText>
            </w:r>
          </w:del>
          <w:sdt>
            <w:sdtPr>
              <w:tag w:val="goog_rdk_62"/>
            </w:sdtPr>
            <w:sdtContent>
              <w:commentRangeStart w:id="29"/>
            </w:sdtContent>
          </w:sdt>
          <w:del w:author="Maninder Kaur" w:id="11" w:date="2025-03-20T21:57:35Z">
            <w:r w:rsidDel="00000000" w:rsidR="00000000" w:rsidRPr="00000000">
              <w:rPr>
                <w:rFonts w:ascii="Arial" w:cs="Arial" w:eastAsia="Arial" w:hAnsi="Arial"/>
                <w:sz w:val="22"/>
                <w:szCs w:val="22"/>
                <w:rtl w:val="0"/>
              </w:rPr>
              <w:delText xml:space="preserve">reflecting that decryption simply requires deciphering text with a key, while encryption includes creating a key and then enciphering the plaintext (19,21)</w:delText>
            </w:r>
            <w:commentRangeEnd w:id="29"/>
            <w:r w:rsidDel="00000000" w:rsidR="00000000" w:rsidRPr="00000000">
              <w:commentReference w:id="29"/>
            </w:r>
            <w:r w:rsidDel="00000000" w:rsidR="00000000" w:rsidRPr="00000000">
              <w:rPr>
                <w:rFonts w:ascii="Arial" w:cs="Arial" w:eastAsia="Arial" w:hAnsi="Arial"/>
                <w:sz w:val="22"/>
                <w:szCs w:val="22"/>
                <w:rtl w:val="0"/>
              </w:rPr>
              <w:delText xml:space="preserve">.</w:delText>
            </w:r>
          </w:del>
        </w:sdtContent>
      </w:sdt>
      <w:r w:rsidDel="00000000" w:rsidR="00000000" w:rsidRPr="00000000">
        <w:rPr>
          <w:rtl w:val="0"/>
        </w:rPr>
      </w:r>
    </w:p>
    <w:p w:rsidR="00000000" w:rsidDel="00000000" w:rsidP="00000000" w:rsidRDefault="00000000" w:rsidRPr="00000000" w14:paraId="00000020">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Blowfish generally performed comparably to AES in terms of encryption time but consistently had longer decryption times. It was notably slower than ChaCha20 for both encryption and decryption.</w:t>
      </w:r>
    </w:p>
    <w:p w:rsidR="00000000" w:rsidDel="00000000" w:rsidP="00000000" w:rsidRDefault="00000000" w:rsidRPr="00000000" w14:paraId="00000021">
      <w:pPr>
        <w:spacing w:line="360" w:lineRule="auto"/>
        <w:ind w:firstLine="720"/>
        <w:rPr>
          <w:rFonts w:ascii="Arial" w:cs="Arial" w:eastAsia="Arial" w:hAnsi="Arial"/>
          <w:sz w:val="22"/>
          <w:szCs w:val="22"/>
        </w:rPr>
      </w:pPr>
      <w:sdt>
        <w:sdtPr>
          <w:tag w:val="goog_rdk_64"/>
        </w:sdtPr>
        <w:sdtContent>
          <w:ins w:author="Maninder Kaur" w:id="12" w:date="2025-03-20T21:58:09Z">
            <w:r w:rsidDel="00000000" w:rsidR="00000000" w:rsidRPr="00000000">
              <w:rPr>
                <w:rFonts w:ascii="Arial" w:cs="Arial" w:eastAsia="Arial" w:hAnsi="Arial"/>
                <w:sz w:val="22"/>
                <w:szCs w:val="22"/>
                <w:rtl w:val="0"/>
              </w:rPr>
              <w:t xml:space="preserve">ChaCha20 consistently outperformed AES and Blowfish in terms of average speed (encryption and decryption time added together) for all text file lengths.</w:t>
            </w:r>
          </w:ins>
        </w:sdtContent>
      </w:sdt>
      <w:sdt>
        <w:sdtPr>
          <w:tag w:val="goog_rdk_65"/>
        </w:sdtPr>
        <w:sdtContent>
          <w:del w:author="Maninder Kaur" w:id="12" w:date="2025-03-20T21:58:09Z"/>
          <w:sdt>
            <w:sdtPr>
              <w:tag w:val="goog_rdk_66"/>
            </w:sdtPr>
            <w:sdtContent>
              <w:commentRangeStart w:id="30"/>
            </w:sdtContent>
          </w:sdt>
          <w:del w:author="Maninder Kaur" w:id="12" w:date="2025-03-20T21:58:09Z">
            <w:r w:rsidDel="00000000" w:rsidR="00000000" w:rsidRPr="00000000">
              <w:rPr>
                <w:rFonts w:ascii="Arial" w:cs="Arial" w:eastAsia="Arial" w:hAnsi="Arial"/>
                <w:sz w:val="22"/>
                <w:szCs w:val="22"/>
                <w:rtl w:val="0"/>
              </w:rPr>
              <w:delText xml:space="preserve">ChaCha20 consistently outperformed AES and Blowfish in terms of encryption and decryption speed for all text file lengths. </w:delText>
            </w:r>
          </w:del>
        </w:sdtContent>
      </w:sdt>
      <w:commentRangeEnd w:id="30"/>
      <w:r w:rsidDel="00000000" w:rsidR="00000000" w:rsidRPr="00000000">
        <w:commentReference w:id="30"/>
      </w:r>
      <w:r w:rsidDel="00000000" w:rsidR="00000000" w:rsidRPr="00000000">
        <w:rPr>
          <w:rFonts w:ascii="Arial" w:cs="Arial" w:eastAsia="Arial" w:hAnsi="Arial"/>
          <w:sz w:val="22"/>
          <w:szCs w:val="22"/>
          <w:rtl w:val="0"/>
        </w:rPr>
        <w:t xml:space="preserve">When averaging both operations, ChaCha20 had the shortest average time (0.00372 seconds) compared to AES (0.0973 seconds) and Blowfish (0.00892 seconds) (</w:t>
      </w:r>
      <w:r w:rsidDel="00000000" w:rsidR="00000000" w:rsidRPr="00000000">
        <w:rPr>
          <w:rFonts w:ascii="Arial" w:cs="Arial" w:eastAsia="Arial" w:hAnsi="Arial"/>
          <w:b w:val="1"/>
          <w:sz w:val="22"/>
          <w:szCs w:val="22"/>
          <w:rtl w:val="0"/>
        </w:rPr>
        <w:t xml:space="preserve">Table 1</w:t>
      </w:r>
      <w:r w:rsidDel="00000000" w:rsidR="00000000" w:rsidRPr="00000000">
        <w:rPr>
          <w:rFonts w:ascii="Arial" w:cs="Arial" w:eastAsia="Arial" w:hAnsi="Arial"/>
          <w:sz w:val="22"/>
          <w:szCs w:val="22"/>
          <w:rtl w:val="0"/>
        </w:rPr>
        <w:t xml:space="preserve">). </w:t>
      </w:r>
      <w:sdt>
        <w:sdtPr>
          <w:tag w:val="goog_rdk_67"/>
        </w:sdtPr>
        <w:sdtContent>
          <w:ins w:author="Maninder Kaur" w:id="13" w:date="2025-03-20T21:58:29Z">
            <w:r w:rsidDel="00000000" w:rsidR="00000000" w:rsidRPr="00000000">
              <w:rPr>
                <w:rFonts w:ascii="Arial" w:cs="Arial" w:eastAsia="Arial" w:hAnsi="Arial"/>
                <w:sz w:val="22"/>
                <w:szCs w:val="22"/>
                <w:rtl w:val="0"/>
              </w:rPr>
              <w:t xml:space="preserve">ChaCha20’s</w:t>
            </w:r>
          </w:ins>
        </w:sdtContent>
      </w:sdt>
      <w:sdt>
        <w:sdtPr>
          <w:tag w:val="goog_rdk_68"/>
        </w:sdtPr>
        <w:sdtContent>
          <w:del w:author="Maninder Kaur" w:id="13" w:date="2025-03-20T21:58:29Z"/>
          <w:sdt>
            <w:sdtPr>
              <w:tag w:val="goog_rdk_69"/>
            </w:sdtPr>
            <w:sdtContent>
              <w:commentRangeStart w:id="31"/>
            </w:sdtContent>
          </w:sdt>
          <w:del w:author="Maninder Kaur" w:id="13" w:date="2025-03-20T21:58:29Z">
            <w:r w:rsidDel="00000000" w:rsidR="00000000" w:rsidRPr="00000000">
              <w:rPr>
                <w:rFonts w:ascii="Arial" w:cs="Arial" w:eastAsia="Arial" w:hAnsi="Arial"/>
                <w:sz w:val="22"/>
                <w:szCs w:val="22"/>
                <w:rtl w:val="0"/>
              </w:rPr>
              <w:delText xml:space="preserve">The algorithm's</w:delText>
            </w:r>
          </w:del>
        </w:sdtContent>
      </w:sdt>
      <w:commentRangeEnd w:id="31"/>
      <w:r w:rsidDel="00000000" w:rsidR="00000000" w:rsidRPr="00000000">
        <w:commentReference w:id="31"/>
      </w:r>
      <w:r w:rsidDel="00000000" w:rsidR="00000000" w:rsidRPr="00000000">
        <w:rPr>
          <w:rFonts w:ascii="Arial" w:cs="Arial" w:eastAsia="Arial" w:hAnsi="Arial"/>
          <w:sz w:val="22"/>
          <w:szCs w:val="22"/>
          <w:rtl w:val="0"/>
        </w:rPr>
        <w:t xml:space="preserve"> encryption and decryption times were relatively balanced and showed consistent performance across different text lengths.</w:t>
      </w:r>
    </w:p>
    <w:p w:rsidR="00000000" w:rsidDel="00000000" w:rsidP="00000000" w:rsidRDefault="00000000" w:rsidRPr="00000000" w14:paraId="00000022">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Despite the varying sizes of the text files, there was no discernible correlation between encryption or decryption times and file length (</w:t>
      </w:r>
      <w:r w:rsidDel="00000000" w:rsidR="00000000" w:rsidRPr="00000000">
        <w:rPr>
          <w:rFonts w:ascii="Arial" w:cs="Arial" w:eastAsia="Arial" w:hAnsi="Arial"/>
          <w:b w:val="1"/>
          <w:sz w:val="22"/>
          <w:szCs w:val="22"/>
          <w:rtl w:val="0"/>
        </w:rPr>
        <w:t xml:space="preserve">Table 1</w:t>
      </w:r>
      <w:r w:rsidDel="00000000" w:rsidR="00000000" w:rsidRPr="00000000">
        <w:rPr>
          <w:rFonts w:ascii="Arial" w:cs="Arial" w:eastAsia="Arial" w:hAnsi="Arial"/>
          <w:sz w:val="22"/>
          <w:szCs w:val="22"/>
          <w:rtl w:val="0"/>
        </w:rPr>
        <w:t xml:space="preserve">). All three algorithms consistently completed their processes in approximately the same amount of time for each of the data files.</w:t>
      </w:r>
    </w:p>
    <w:p w:rsidR="00000000" w:rsidDel="00000000" w:rsidP="00000000" w:rsidRDefault="00000000" w:rsidRPr="00000000" w14:paraId="00000023">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spacing w:line="360" w:lineRule="auto"/>
        <w:rPr>
          <w:rFonts w:ascii="Arial" w:cs="Arial" w:eastAsia="Arial" w:hAnsi="Arial"/>
          <w:color w:val="6aa84f"/>
          <w:sz w:val="22"/>
          <w:szCs w:val="22"/>
        </w:rPr>
      </w:pPr>
      <w:sdt>
        <w:sdtPr>
          <w:tag w:val="goog_rdk_70"/>
        </w:sdtPr>
        <w:sdtContent>
          <w:commentRangeStart w:id="32"/>
        </w:sdtContent>
      </w:sdt>
      <w:r w:rsidDel="00000000" w:rsidR="00000000" w:rsidRPr="00000000">
        <w:rPr>
          <w:rFonts w:ascii="Arial" w:cs="Arial" w:eastAsia="Arial" w:hAnsi="Arial"/>
          <w:b w:val="1"/>
          <w:sz w:val="22"/>
          <w:szCs w:val="22"/>
          <w:rtl w:val="0"/>
        </w:rPr>
        <w:t xml:space="preserve">DISCUSSION</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25">
      <w:pPr>
        <w:spacing w:line="360" w:lineRule="auto"/>
        <w:ind w:firstLine="720"/>
        <w:rPr>
          <w:rFonts w:ascii="Arial" w:cs="Arial" w:eastAsia="Arial" w:hAnsi="Arial"/>
          <w:color w:val="6aa84f"/>
          <w:sz w:val="22"/>
          <w:szCs w:val="22"/>
        </w:rPr>
      </w:pPr>
      <w:r w:rsidDel="00000000" w:rsidR="00000000" w:rsidRPr="00000000">
        <w:rPr>
          <w:rFonts w:ascii="Arial" w:cs="Arial" w:eastAsia="Arial" w:hAnsi="Arial"/>
          <w:sz w:val="22"/>
          <w:szCs w:val="22"/>
          <w:rtl w:val="0"/>
        </w:rPr>
        <w:t xml:space="preserve">In this study, we aimed to compare the speed of three encryption algorithms, AES, ChaCha20, and Blowfish, when applied to text files of various lengths.</w:t>
      </w:r>
      <w:sdt>
        <w:sdtPr>
          <w:tag w:val="goog_rdk_71"/>
        </w:sdtPr>
        <w:sdtContent>
          <w:ins w:author="Maninder Kaur" w:id="14" w:date="2025-03-20T21:59:15Z">
            <w:r w:rsidDel="00000000" w:rsidR="00000000" w:rsidRPr="00000000">
              <w:rPr>
                <w:rFonts w:ascii="Arial" w:cs="Arial" w:eastAsia="Arial" w:hAnsi="Arial"/>
                <w:sz w:val="22"/>
                <w:szCs w:val="22"/>
                <w:rtl w:val="0"/>
              </w:rPr>
              <w:t xml:space="preserve">Our findings revealed that ChaCha20 was the fastest encryption algorithm, showcasing consistently faster average times compared to AES and Blowfish. While AES demonstrated competitive decryption times to ChaCha20, it generally lagged behind in encryption speed, whereas Blowfish proved slower overall for both processes.</w:t>
            </w:r>
          </w:ins>
        </w:sdtContent>
      </w:sdt>
      <w:sdt>
        <w:sdtPr>
          <w:tag w:val="goog_rdk_72"/>
        </w:sdtPr>
        <w:sdtContent>
          <w:del w:author="Maninder Kaur" w:id="14" w:date="2025-03-20T21:59:15Z">
            <w:r w:rsidDel="00000000" w:rsidR="00000000" w:rsidRPr="00000000">
              <w:rPr>
                <w:rFonts w:ascii="Arial" w:cs="Arial" w:eastAsia="Arial" w:hAnsi="Arial"/>
                <w:sz w:val="22"/>
                <w:szCs w:val="22"/>
                <w:rtl w:val="0"/>
              </w:rPr>
              <w:delText xml:space="preserve"> Our findings revealed that ChaCha20 was the fastest encryption algorithm, showcasing consistently </w:delText>
            </w:r>
          </w:del>
          <w:sdt>
            <w:sdtPr>
              <w:tag w:val="goog_rdk_73"/>
            </w:sdtPr>
            <w:sdtContent>
              <w:commentRangeStart w:id="33"/>
            </w:sdtContent>
          </w:sdt>
          <w:del w:author="Maninder Kaur" w:id="14" w:date="2025-03-20T21:59:15Z">
            <w:r w:rsidDel="00000000" w:rsidR="00000000" w:rsidRPr="00000000">
              <w:rPr>
                <w:rFonts w:ascii="Arial" w:cs="Arial" w:eastAsia="Arial" w:hAnsi="Arial"/>
                <w:sz w:val="22"/>
                <w:szCs w:val="22"/>
                <w:rtl w:val="0"/>
              </w:rPr>
              <w:delText xml:space="preserve">faster encryption and decryption times compared to AES and Blowfish. While AES demonstrated competitive decryption times to ChaCha20</w:delText>
            </w:r>
            <w:commentRangeEnd w:id="33"/>
            <w:r w:rsidDel="00000000" w:rsidR="00000000" w:rsidRPr="00000000">
              <w:commentReference w:id="33"/>
            </w:r>
            <w:r w:rsidDel="00000000" w:rsidR="00000000" w:rsidRPr="00000000">
              <w:rPr>
                <w:rFonts w:ascii="Arial" w:cs="Arial" w:eastAsia="Arial" w:hAnsi="Arial"/>
                <w:sz w:val="22"/>
                <w:szCs w:val="22"/>
                <w:rtl w:val="0"/>
              </w:rPr>
              <w:delText xml:space="preserve">, it generally lagged behind in encryption speed, whereas Blowfish proved slower overall for both processes.</w:delText>
            </w:r>
          </w:del>
        </w:sdtContent>
      </w:sdt>
      <w:r w:rsidDel="00000000" w:rsidR="00000000" w:rsidRPr="00000000">
        <w:rPr>
          <w:rFonts w:ascii="Arial" w:cs="Arial" w:eastAsia="Arial" w:hAnsi="Arial"/>
          <w:sz w:val="22"/>
          <w:szCs w:val="22"/>
          <w:rtl w:val="0"/>
        </w:rPr>
        <w:t xml:space="preserve"> These results offer valuable insights for researchers and developers seeking optimal encryption solutions. It was clear that ChaCha20 was the winner, with its on average encryption and decryption times added together to beat both Blowfish and AES. </w:t>
      </w:r>
      <w:r w:rsidDel="00000000" w:rsidR="00000000" w:rsidRPr="00000000">
        <w:rPr>
          <w:rtl w:val="0"/>
        </w:rPr>
      </w:r>
    </w:p>
    <w:p w:rsidR="00000000" w:rsidDel="00000000" w:rsidP="00000000" w:rsidRDefault="00000000" w:rsidRPr="00000000" w14:paraId="00000026">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There are multiple unique features of ChaCha20 that may have allowed the algorithm to provide the fastest performance out of the three algorithms tested. Stream ciphers are generally simpler, which may make them more efficient at performing quick cryptographic transformations (4,10). </w:t>
      </w:r>
      <w:sdt>
        <w:sdtPr>
          <w:tag w:val="goog_rdk_74"/>
        </w:sdtPr>
        <w:sdtContent>
          <w:ins w:author="Maninder Kaur" w:id="15" w:date="2025-03-20T21:59:35Z">
            <w:r w:rsidDel="00000000" w:rsidR="00000000" w:rsidRPr="00000000">
              <w:rPr>
                <w:rFonts w:ascii="Arial" w:cs="Arial" w:eastAsia="Arial" w:hAnsi="Arial"/>
                <w:sz w:val="22"/>
                <w:szCs w:val="22"/>
                <w:rtl w:val="0"/>
              </w:rPr>
              <w:t xml:space="preserve">The algorithm employs various boolean operations, specifically utilizing addition, rotation, and XOR operations—which are different types of computational arithmetic used by computers to perform calculations and transformations (18-21).</w:t>
            </w:r>
          </w:ins>
        </w:sdtContent>
      </w:sdt>
      <w:sdt>
        <w:sdtPr>
          <w:tag w:val="goog_rdk_75"/>
        </w:sdtPr>
        <w:sdtContent>
          <w:del w:author="Maninder Kaur" w:id="15" w:date="2025-03-20T21:59:35Z"/>
          <w:sdt>
            <w:sdtPr>
              <w:tag w:val="goog_rdk_76"/>
            </w:sdtPr>
            <w:sdtContent>
              <w:commentRangeStart w:id="34"/>
            </w:sdtContent>
          </w:sdt>
          <w:del w:author="Maninder Kaur" w:id="15" w:date="2025-03-20T21:59:35Z">
            <w:r w:rsidDel="00000000" w:rsidR="00000000" w:rsidRPr="00000000">
              <w:rPr>
                <w:rFonts w:ascii="Arial" w:cs="Arial" w:eastAsia="Arial" w:hAnsi="Arial"/>
                <w:sz w:val="22"/>
                <w:szCs w:val="22"/>
                <w:rtl w:val="0"/>
              </w:rPr>
              <w:delText xml:space="preserve">Such mechanics include the inner boolean operations, as the algorithm specifically uses addition, rotation, and xor operations (different computational arithmetic that computers used to solve problems) for calculations and transformations (18-21).</w:delText>
            </w:r>
          </w:del>
        </w:sdtContent>
      </w:sdt>
      <w:commentRangeEnd w:id="34"/>
      <w:r w:rsidDel="00000000" w:rsidR="00000000" w:rsidRPr="00000000">
        <w:commentReference w:id="34"/>
      </w:r>
      <w:r w:rsidDel="00000000" w:rsidR="00000000" w:rsidRPr="00000000">
        <w:rPr>
          <w:rFonts w:ascii="Arial" w:cs="Arial" w:eastAsia="Arial" w:hAnsi="Arial"/>
          <w:sz w:val="22"/>
          <w:szCs w:val="22"/>
          <w:rtl w:val="0"/>
        </w:rPr>
        <w:t xml:space="preserve"> These operations are computationally parallelized to work quicker than the other two algorithms, which use more complex operations (18,21). Furthermore, both AES and Blowfish need a fast device capable of hardware acceleration (12,13). On the other hand, ChaCha20 works regardless of hardware capabilities (23). We performed our experiment on a MacBook, but we note that the results may differ if repeated on an older PC or a modern gaming PC.   </w:t>
      </w:r>
    </w:p>
    <w:p w:rsidR="00000000" w:rsidDel="00000000" w:rsidP="00000000" w:rsidRDefault="00000000" w:rsidRPr="00000000" w14:paraId="00000027">
      <w:pPr>
        <w:spacing w:line="360" w:lineRule="auto"/>
        <w:ind w:firstLine="720"/>
        <w:rPr>
          <w:rFonts w:ascii="Arial" w:cs="Arial" w:eastAsia="Arial" w:hAnsi="Arial"/>
          <w:sz w:val="22"/>
          <w:szCs w:val="22"/>
        </w:rPr>
      </w:pPr>
      <w:sdt>
        <w:sdtPr>
          <w:tag w:val="goog_rdk_78"/>
        </w:sdtPr>
        <w:sdtContent>
          <w:ins w:author="Maninder Kaur" w:id="16" w:date="2025-03-20T21:59:58Z">
            <w:r w:rsidDel="00000000" w:rsidR="00000000" w:rsidRPr="00000000">
              <w:rPr>
                <w:rFonts w:ascii="Arial" w:cs="Arial" w:eastAsia="Arial" w:hAnsi="Arial"/>
                <w:sz w:val="22"/>
                <w:szCs w:val="22"/>
                <w:rtl w:val="0"/>
              </w:rPr>
              <w:t xml:space="preserve">Another remaining question concerns why encryption and decryption times for algorithms either differ or remain consistent. AES’s encryption and decryption times are notably unequal (</w:t>
            </w:r>
            <w:r w:rsidDel="00000000" w:rsidR="00000000" w:rsidRPr="00000000">
              <w:rPr>
                <w:rFonts w:ascii="Arial" w:cs="Arial" w:eastAsia="Arial" w:hAnsi="Arial"/>
                <w:sz w:val="22"/>
                <w:szCs w:val="22"/>
                <w:rtl w:val="0"/>
              </w:rPr>
              <w:t xml:space="preserve">Table 1</w:t>
            </w:r>
            <w:r w:rsidDel="00000000" w:rsidR="00000000" w:rsidRPr="00000000">
              <w:rPr>
                <w:rFonts w:ascii="Arial" w:cs="Arial" w:eastAsia="Arial" w:hAnsi="Arial"/>
                <w:sz w:val="22"/>
                <w:szCs w:val="22"/>
                <w:rtl w:val="0"/>
              </w:rPr>
              <w:t xml:space="preserve">). This imbalance is likely due to the differences in the key schedule process for encryption and decryption. While the key expansion for encryption is straightforward, it involves multiple rounds of transformations that contribute to the overall processing time. In contrast, decryption utilizes an inverse key schedule, which, although it may seem more complex, can be executed more quickly because it does not require the same level of additional transformations as encryption (24).  As a result, decryption for both AES and Blowfish was faster than encryption. ChaCha20 also exhibited asymmetry in encryption and decryption times, but this asymmetry was less pronounced than in the other two algorithms. This reduced asymmetry is likely related to ChaCha20's design, which employs a simpler and more efficient key schedule that does not require the same level of transformation complexity as AES and Blowfish (18, 21). According to research, ChaCha20's streamlined operations allow for more consistent performance across both encryption and decryption processes, resulting in less variation in processing times (18).</w:t>
            </w:r>
          </w:ins>
        </w:sdtContent>
      </w:sdt>
      <w:sdt>
        <w:sdtPr>
          <w:tag w:val="goog_rdk_79"/>
        </w:sdtPr>
        <w:sdtContent>
          <w:del w:author="Maninder Kaur" w:id="16" w:date="2025-03-20T21:59:58Z">
            <w:r w:rsidDel="00000000" w:rsidR="00000000" w:rsidRPr="00000000">
              <w:rPr>
                <w:rFonts w:ascii="Arial" w:cs="Arial" w:eastAsia="Arial" w:hAnsi="Arial"/>
                <w:sz w:val="22"/>
                <w:szCs w:val="22"/>
                <w:rtl w:val="0"/>
              </w:rPr>
              <w:delText xml:space="preserve">Another remaining question concerns why encryption and decryption times for algorithms either differ or stay consistent. AES’s encryption and decryption are very unequal (</w:delText>
            </w:r>
            <w:r w:rsidDel="00000000" w:rsidR="00000000" w:rsidRPr="00000000">
              <w:rPr>
                <w:rFonts w:ascii="Arial" w:cs="Arial" w:eastAsia="Arial" w:hAnsi="Arial"/>
                <w:b w:val="1"/>
                <w:sz w:val="22"/>
                <w:szCs w:val="22"/>
                <w:rtl w:val="0"/>
              </w:rPr>
              <w:delText xml:space="preserve">Table 1</w:delText>
            </w:r>
            <w:r w:rsidDel="00000000" w:rsidR="00000000" w:rsidRPr="00000000">
              <w:rPr>
                <w:rFonts w:ascii="Arial" w:cs="Arial" w:eastAsia="Arial" w:hAnsi="Arial"/>
                <w:sz w:val="22"/>
                <w:szCs w:val="22"/>
                <w:rtl w:val="0"/>
              </w:rPr>
              <w:delText xml:space="preserve">). This imbalance is likely due to the differences in the key schedule process for encryption and decryption. </w:delText>
            </w:r>
          </w:del>
          <w:sdt>
            <w:sdtPr>
              <w:tag w:val="goog_rdk_80"/>
            </w:sdtPr>
            <w:sdtContent>
              <w:commentRangeStart w:id="35"/>
            </w:sdtContent>
          </w:sdt>
          <w:del w:author="Maninder Kaur" w:id="16" w:date="2025-03-20T21:59:58Z">
            <w:r w:rsidDel="00000000" w:rsidR="00000000" w:rsidRPr="00000000">
              <w:rPr>
                <w:rFonts w:ascii="Arial" w:cs="Arial" w:eastAsia="Arial" w:hAnsi="Arial"/>
                <w:sz w:val="22"/>
                <w:szCs w:val="22"/>
                <w:rtl w:val="0"/>
              </w:rPr>
              <w:delText xml:space="preserve">During encryption, the key expansion, or the “schedule”, is straightforward</w:delText>
            </w:r>
            <w:commentRangeEnd w:id="35"/>
            <w:r w:rsidDel="00000000" w:rsidR="00000000" w:rsidRPr="00000000">
              <w:commentReference w:id="35"/>
            </w:r>
            <w:r w:rsidDel="00000000" w:rsidR="00000000" w:rsidRPr="00000000">
              <w:rPr>
                <w:rFonts w:ascii="Arial" w:cs="Arial" w:eastAsia="Arial" w:hAnsi="Arial"/>
                <w:sz w:val="22"/>
                <w:szCs w:val="22"/>
                <w:rtl w:val="0"/>
              </w:rPr>
              <w:delText xml:space="preserve">, whereas decryption involves an inverse key schedule, which unlike encryption, takes less time as there are no extra processes required (24). As a result, decryption for both AES and Blowfish was faster than encryption. </w:delText>
            </w:r>
            <w:sdt>
              <w:sdtPr>
                <w:tag w:val="goog_rdk_81"/>
              </w:sdtPr>
              <w:sdtContent>
                <w:commentRangeStart w:id="36"/>
              </w:sdtContent>
            </w:sdt>
            <w:r w:rsidDel="00000000" w:rsidR="00000000" w:rsidRPr="00000000">
              <w:rPr>
                <w:rFonts w:ascii="Arial" w:cs="Arial" w:eastAsia="Arial" w:hAnsi="Arial"/>
                <w:sz w:val="22"/>
                <w:szCs w:val="22"/>
                <w:rtl w:val="0"/>
              </w:rPr>
              <w:delText xml:space="preserve">ChaCha20 also had asymmetry, yet not as large as the other two algorithms. </w:delText>
            </w:r>
          </w:del>
        </w:sdtContent>
      </w:sdt>
      <w:commentRangeEnd w:id="36"/>
      <w:r w:rsidDel="00000000" w:rsidR="00000000" w:rsidRPr="00000000">
        <w:commentReference w:id="36"/>
      </w:r>
      <w:r w:rsidDel="00000000" w:rsidR="00000000" w:rsidRPr="00000000">
        <w:rPr>
          <w:rtl w:val="0"/>
        </w:rPr>
      </w:r>
    </w:p>
    <w:sdt>
      <w:sdtPr>
        <w:tag w:val="goog_rdk_89"/>
      </w:sdtPr>
      <w:sdtContent>
        <w:p w:rsidR="00000000" w:rsidDel="00000000" w:rsidP="00000000" w:rsidRDefault="00000000" w:rsidRPr="00000000" w14:paraId="00000028">
          <w:pPr>
            <w:spacing w:after="240" w:line="360" w:lineRule="auto"/>
            <w:ind w:firstLine="720"/>
            <w:rPr>
              <w:rFonts w:ascii="Arial" w:cs="Arial" w:eastAsia="Arial" w:hAnsi="Arial"/>
              <w:sz w:val="22"/>
              <w:szCs w:val="22"/>
            </w:rPr>
            <w:pPrChange w:author="Maninder Kaur" w:id="0" w:date="2025-03-20T22:00:32Z">
              <w:pPr>
                <w:spacing w:line="360" w:lineRule="auto"/>
                <w:ind w:firstLine="720"/>
              </w:pPr>
            </w:pPrChange>
          </w:pPr>
          <w:sdt>
            <w:sdtPr>
              <w:tag w:val="goog_rdk_83"/>
            </w:sdtPr>
            <w:sdtContent>
              <w:ins w:author="Maninder Kaur" w:id="17" w:date="2025-03-20T22:00:32Z">
                <w:r w:rsidDel="00000000" w:rsidR="00000000" w:rsidRPr="00000000">
                  <w:rPr>
                    <w:rFonts w:ascii="Arial" w:cs="Arial" w:eastAsia="Arial" w:hAnsi="Arial"/>
                    <w:sz w:val="22"/>
                    <w:szCs w:val="22"/>
                    <w:rtl w:val="0"/>
                  </w:rPr>
                  <w:t xml:space="preserve">Blowfish was the slowest of the three algorithms, likely due to the mechanics of older algorithms. The key schedule for Blowfish is notably complex, meaning that the process of generating and organizing keys is not straightforward (4, 11). It involves multiple transformations, iterations, and bitwise operations, making it harder to reverse or predict the subkeys from the original key. In contrast, newer algorithms often simplify operations by replacing entire processes with single operation symbols. Since Blowfish does not adopt this approach, it takes longer to encrypt and decrypt due to its inherent complexity (11). Another remaining question concerns why encryption and decryption times for algorithms either differ or remain consistent. AES’s encryption and decryption times are notably unequal (</w:t>
                </w:r>
                <w:r w:rsidDel="00000000" w:rsidR="00000000" w:rsidRPr="00000000">
                  <w:rPr>
                    <w:rFonts w:ascii="Arial" w:cs="Arial" w:eastAsia="Arial" w:hAnsi="Arial"/>
                    <w:sz w:val="22"/>
                    <w:szCs w:val="22"/>
                    <w:rtl w:val="0"/>
                  </w:rPr>
                  <w:t xml:space="preserve">Table 1</w:t>
                </w:r>
                <w:r w:rsidDel="00000000" w:rsidR="00000000" w:rsidRPr="00000000">
                  <w:rPr>
                    <w:rFonts w:ascii="Arial" w:cs="Arial" w:eastAsia="Arial" w:hAnsi="Arial"/>
                    <w:sz w:val="22"/>
                    <w:szCs w:val="22"/>
                    <w:rtl w:val="0"/>
                  </w:rPr>
                  <w:t xml:space="preserve">). This imbalance is likely due to the differences in the key schedule process for encryption and decryption. While the key expansion for encryption is straightforward, it involves multiple rounds of transformations that contribute to the overall processing time. In contrast, decryption utilizes an inverse key schedule, which, although it may seem more complex, can be executed more quickly because it does not require the same level of additional transformations as encryption (24). As a result, decryption for both AES and Blowfish was faster than encryption. ChaCha20 also exhibited asymmetry in encryption and decryption times, but this asymmetry was less pronounced than in the other two algorithms. This reduced asymmetry is likely related to ChaCha20's design, which employs a simpler and more efficient key schedule that does not require the same level of transformation complexity as AES and Blowfish (18, 21). According to research, ChaCha20's streamlined operations allow for more consistent performance across both encryption and decryption processes, resulting in less variation in processing times (18).</w:t>
                </w:r>
              </w:ins>
            </w:sdtContent>
          </w:sdt>
          <w:sdt>
            <w:sdtPr>
              <w:tag w:val="goog_rdk_84"/>
            </w:sdtPr>
            <w:sdtContent>
              <w:del w:author="Maninder Kaur" w:id="17" w:date="2025-03-20T22:00:32Z"/>
              <w:sdt>
                <w:sdtPr>
                  <w:tag w:val="goog_rdk_85"/>
                </w:sdtPr>
                <w:sdtContent>
                  <w:commentRangeStart w:id="37"/>
                </w:sdtContent>
              </w:sdt>
              <w:del w:author="Maninder Kaur" w:id="17" w:date="2025-03-20T22:00:32Z">
                <w:r w:rsidDel="00000000" w:rsidR="00000000" w:rsidRPr="00000000">
                  <w:rPr>
                    <w:rFonts w:ascii="Arial" w:cs="Arial" w:eastAsia="Arial" w:hAnsi="Arial"/>
                    <w:sz w:val="22"/>
                    <w:szCs w:val="22"/>
                    <w:rtl w:val="0"/>
                  </w:rPr>
                  <w:delText xml:space="preserve">Blowfish was the slowest of the three algorithms, </w:delText>
                </w:r>
                <w:commentRangeEnd w:id="37"/>
                <w:r w:rsidDel="00000000" w:rsidR="00000000" w:rsidRPr="00000000">
                  <w:commentReference w:id="37"/>
                </w:r>
                <w:r w:rsidDel="00000000" w:rsidR="00000000" w:rsidRPr="00000000">
                  <w:rPr>
                    <w:rFonts w:ascii="Arial" w:cs="Arial" w:eastAsia="Arial" w:hAnsi="Arial"/>
                    <w:sz w:val="22"/>
                    <w:szCs w:val="22"/>
                    <w:rtl w:val="0"/>
                  </w:rPr>
                  <w:delText xml:space="preserve">likely due to the older algorithms' mechanics. </w:delText>
                </w:r>
                <w:sdt>
                  <w:sdtPr>
                    <w:tag w:val="goog_rdk_86"/>
                  </w:sdtPr>
                  <w:sdtContent>
                    <w:commentRangeStart w:id="38"/>
                  </w:sdtContent>
                </w:sdt>
                <w:r w:rsidDel="00000000" w:rsidR="00000000" w:rsidRPr="00000000">
                  <w:rPr>
                    <w:rFonts w:ascii="Arial" w:cs="Arial" w:eastAsia="Arial" w:hAnsi="Arial"/>
                    <w:sz w:val="22"/>
                    <w:szCs w:val="22"/>
                    <w:rtl w:val="0"/>
                  </w:rPr>
                  <w:delText xml:space="preserve">The key schedule for Blowfish is “notably complex”, or that the process of generating and organizing keys is not simple (4,11). </w:delText>
                </w:r>
                <w:commentRangeEnd w:id="38"/>
                <w:r w:rsidDel="00000000" w:rsidR="00000000" w:rsidRPr="00000000">
                  <w:commentReference w:id="38"/>
                </w:r>
                <w:r w:rsidDel="00000000" w:rsidR="00000000" w:rsidRPr="00000000">
                  <w:rPr>
                    <w:rFonts w:ascii="Arial" w:cs="Arial" w:eastAsia="Arial" w:hAnsi="Arial"/>
                    <w:sz w:val="22"/>
                    <w:szCs w:val="22"/>
                    <w:rtl w:val="0"/>
                  </w:rPr>
                  <w:delText xml:space="preserve">It involves multiple transformations, iterations, and bitwise operations that make it harder to reverse or predict the subkeys from the original key</w:delText>
                </w:r>
                <w:sdt>
                  <w:sdtPr>
                    <w:tag w:val="goog_rdk_87"/>
                  </w:sdtPr>
                  <w:sdtContent>
                    <w:commentRangeStart w:id="39"/>
                  </w:sdtContent>
                </w:sdt>
                <w:r w:rsidDel="00000000" w:rsidR="00000000" w:rsidRPr="00000000">
                  <w:rPr>
                    <w:rFonts w:ascii="Arial" w:cs="Arial" w:eastAsia="Arial" w:hAnsi="Arial"/>
                    <w:sz w:val="22"/>
                    <w:szCs w:val="22"/>
                    <w:rtl w:val="0"/>
                  </w:rPr>
                  <w:delText xml:space="preserve">.</w:delText>
                </w:r>
                <w:commentRangeEnd w:id="39"/>
                <w:r w:rsidDel="00000000" w:rsidR="00000000" w:rsidRPr="00000000">
                  <w:commentReference w:id="39"/>
                </w:r>
                <w:r w:rsidDel="00000000" w:rsidR="00000000" w:rsidRPr="00000000">
                  <w:rPr>
                    <w:rFonts w:ascii="Arial" w:cs="Arial" w:eastAsia="Arial" w:hAnsi="Arial"/>
                    <w:sz w:val="22"/>
                    <w:szCs w:val="22"/>
                    <w:rtl w:val="0"/>
                  </w:rPr>
                  <w:delText xml:space="preserve"> </w:delText>
                </w:r>
                <w:sdt>
                  <w:sdtPr>
                    <w:tag w:val="goog_rdk_88"/>
                  </w:sdtPr>
                  <w:sdtContent>
                    <w:commentRangeStart w:id="40"/>
                  </w:sdtContent>
                </w:sdt>
                <w:r w:rsidDel="00000000" w:rsidR="00000000" w:rsidRPr="00000000">
                  <w:rPr>
                    <w:rFonts w:ascii="Arial" w:cs="Arial" w:eastAsia="Arial" w:hAnsi="Arial"/>
                    <w:sz w:val="22"/>
                    <w:szCs w:val="22"/>
                    <w:rtl w:val="0"/>
                  </w:rPr>
                  <w:delText xml:space="preserve">Newer algorithms often replace entire operations with one operation symbol process</w:delText>
                </w:r>
                <w:commentRangeEnd w:id="40"/>
                <w:r w:rsidDel="00000000" w:rsidR="00000000" w:rsidRPr="00000000">
                  <w:commentReference w:id="40"/>
                </w:r>
                <w:r w:rsidDel="00000000" w:rsidR="00000000" w:rsidRPr="00000000">
                  <w:rPr>
                    <w:rFonts w:ascii="Arial" w:cs="Arial" w:eastAsia="Arial" w:hAnsi="Arial"/>
                    <w:sz w:val="22"/>
                    <w:szCs w:val="22"/>
                    <w:rtl w:val="0"/>
                  </w:rPr>
                  <w:delText xml:space="preserve">, and since Blowfish does not do this, this algorithm takes a long to encrypt and decrypt through its complexity (4,11). </w:delText>
                </w:r>
              </w:del>
            </w:sdtContent>
          </w:sdt>
          <w:r w:rsidDel="00000000" w:rsidR="00000000" w:rsidRPr="00000000">
            <w:rPr>
              <w:rtl w:val="0"/>
            </w:rPr>
          </w:r>
        </w:p>
      </w:sdtContent>
    </w:sdt>
    <w:sdt>
      <w:sdtPr>
        <w:tag w:val="goog_rdk_98"/>
      </w:sdtPr>
      <w:sdtContent>
        <w:p w:rsidR="00000000" w:rsidDel="00000000" w:rsidP="00000000" w:rsidRDefault="00000000" w:rsidRPr="00000000" w14:paraId="00000029">
          <w:pPr>
            <w:spacing w:after="240" w:line="360" w:lineRule="auto"/>
            <w:ind w:firstLine="720"/>
            <w:rPr>
              <w:rFonts w:ascii="Arial" w:cs="Arial" w:eastAsia="Arial" w:hAnsi="Arial"/>
              <w:sz w:val="22"/>
              <w:szCs w:val="22"/>
            </w:rPr>
            <w:pPrChange w:author="Maninder Kaur" w:id="0" w:date="2025-03-20T22:01:18Z">
              <w:pPr>
                <w:spacing w:line="360" w:lineRule="auto"/>
                <w:ind w:firstLine="720"/>
              </w:pPr>
            </w:pPrChange>
          </w:pPr>
          <w:sdt>
            <w:sdtPr>
              <w:tag w:val="goog_rdk_91"/>
            </w:sdtPr>
            <w:sdtContent>
              <w:ins w:author="Maninder Kaur" w:id="19" w:date="2025-03-20T22:01:18Z">
                <w:r w:rsidDel="00000000" w:rsidR="00000000" w:rsidRPr="00000000">
                  <w:rPr>
                    <w:rFonts w:ascii="Arial" w:cs="Arial" w:eastAsia="Arial" w:hAnsi="Arial"/>
                    <w:sz w:val="22"/>
                    <w:szCs w:val="22"/>
                    <w:rtl w:val="0"/>
                  </w:rPr>
                  <w:t xml:space="preserve">Surprisingly, we found that the time for encryption and decryption did not change based on file size. Initially, we hypothesized that larger files would take longer to process, expecting a direct correlation between file size and processing time. This unexpected result challenges our initial assumptions and highlights the need for further investigation into the factors influencing encryption and decryption times. One possible explanation for the lack of correlation between file size and processing time is that the hardware acceleration of the device may have been capable of performing cryptographic operations in real time (3, 4). This means that the device can efficiently handle multiple operations simultaneously, allowing it to process data quickly regardless of the file size. As a result, the time taken for encryption and decryption may remain consistent across different file sizes because the hardware can manage the increased data load without a significant increase in processing time (3, 8). Where devices have hardware acceleration and, consequently, can perform cryptographic operations in real time, the relationship between file size and processing time is no longer directly related (3, 4, 8). The ability to process data in fixed-size blocks, leverage parallel processing, and maintain high throughput means that larger files can be encrypted or decrypted quickly, often resulting in processing times that do not correlate directly with the total file size (3, 8). This is particularly important in applications requiring fast and secure data handling (2,3,25). This bridges into the second reason, stream and block ciphers are able to split data, regardless of size, into fixed number sets that are transformed (4). Block ciphers create a certain number of blocks regardless of the original contents of the file (10). Stream ciphers, by contrast, encrypt bit by bit. While the latter process is considered less efficient, stream ciphers often use hardware capabilities to encrypt bits faster (4, 10). Hence, there was no clear increase in encryption or decryption time as file size grew. </w:t>
                </w:r>
              </w:ins>
            </w:sdtContent>
          </w:sdt>
          <w:sdt>
            <w:sdtPr>
              <w:tag w:val="goog_rdk_92"/>
            </w:sdtPr>
            <w:sdtContent>
              <w:del w:author="Maninder Kaur" w:id="19" w:date="2025-03-20T22:01:18Z">
                <w:r w:rsidDel="00000000" w:rsidR="00000000" w:rsidRPr="00000000">
                  <w:rPr>
                    <w:rFonts w:ascii="Arial" w:cs="Arial" w:eastAsia="Arial" w:hAnsi="Arial"/>
                    <w:sz w:val="22"/>
                    <w:szCs w:val="22"/>
                    <w:rtl w:val="0"/>
                  </w:rPr>
                  <w:delText xml:space="preserve">Surprisingly, we found that time for encryption and decryption did not change based on file size. Initially</w:delText>
                </w:r>
              </w:del>
              <w:sdt>
                <w:sdtPr>
                  <w:tag w:val="goog_rdk_93"/>
                </w:sdtPr>
                <w:sdtContent>
                  <w:commentRangeStart w:id="41"/>
                </w:sdtContent>
              </w:sdt>
              <w:del w:author="Maninder Kaur" w:id="19" w:date="2025-03-20T22:01:18Z">
                <w:r w:rsidDel="00000000" w:rsidR="00000000" w:rsidRPr="00000000">
                  <w:rPr>
                    <w:rFonts w:ascii="Arial" w:cs="Arial" w:eastAsia="Arial" w:hAnsi="Arial"/>
                    <w:sz w:val="22"/>
                    <w:szCs w:val="22"/>
                    <w:rtl w:val="0"/>
                  </w:rPr>
                  <w:delText xml:space="preserve">, we initially thought that larger files would take longer to process</w:delText>
                </w:r>
                <w:commentRangeEnd w:id="41"/>
                <w:r w:rsidDel="00000000" w:rsidR="00000000" w:rsidRPr="00000000">
                  <w:commentReference w:id="41"/>
                </w:r>
                <w:r w:rsidDel="00000000" w:rsidR="00000000" w:rsidRPr="00000000">
                  <w:rPr>
                    <w:rFonts w:ascii="Arial" w:cs="Arial" w:eastAsia="Arial" w:hAnsi="Arial"/>
                    <w:sz w:val="22"/>
                    <w:szCs w:val="22"/>
                    <w:rtl w:val="0"/>
                  </w:rPr>
                  <w:delText xml:space="preserve">. We propose two potential explanations for this unexpected finding. </w:delText>
                </w:r>
                <w:sdt>
                  <w:sdtPr>
                    <w:tag w:val="goog_rdk_94"/>
                  </w:sdtPr>
                  <w:sdtContent>
                    <w:commentRangeStart w:id="42"/>
                  </w:sdtContent>
                </w:sdt>
                <w:r w:rsidDel="00000000" w:rsidR="00000000" w:rsidRPr="00000000">
                  <w:rPr>
                    <w:rFonts w:ascii="Arial" w:cs="Arial" w:eastAsia="Arial" w:hAnsi="Arial"/>
                    <w:sz w:val="22"/>
                    <w:szCs w:val="22"/>
                    <w:rtl w:val="0"/>
                  </w:rPr>
                  <w:delText xml:space="preserve">One, the hardware acceleration of the device may have been capable of performing cryptographic operations in real time. </w:delText>
                </w:r>
                <w:commentRangeEnd w:id="42"/>
                <w:r w:rsidDel="00000000" w:rsidR="00000000" w:rsidRPr="00000000">
                  <w:commentReference w:id="42"/>
                </w:r>
                <w:sdt>
                  <w:sdtPr>
                    <w:tag w:val="goog_rdk_95"/>
                  </w:sdtPr>
                  <w:sdtContent>
                    <w:commentRangeStart w:id="43"/>
                  </w:sdtContent>
                </w:sdt>
                <w:r w:rsidDel="00000000" w:rsidR="00000000" w:rsidRPr="00000000">
                  <w:rPr>
                    <w:rFonts w:ascii="Arial" w:cs="Arial" w:eastAsia="Arial" w:hAnsi="Arial"/>
                    <w:sz w:val="22"/>
                    <w:szCs w:val="22"/>
                    <w:rtl w:val="0"/>
                  </w:rPr>
                  <w:delText xml:space="preserve">Where devices have hardware acceleration and, consequently, can perform cryptographic operations in real time, the relationship between file size and processing time is no longer directly related. </w:delText>
                </w:r>
                <w:commentRangeEnd w:id="43"/>
                <w:r w:rsidDel="00000000" w:rsidR="00000000" w:rsidRPr="00000000">
                  <w:commentReference w:id="43"/>
                </w:r>
                <w:sdt>
                  <w:sdtPr>
                    <w:tag w:val="goog_rdk_96"/>
                  </w:sdtPr>
                  <w:sdtContent>
                    <w:commentRangeStart w:id="44"/>
                  </w:sdtContent>
                </w:sdt>
                <w:r w:rsidDel="00000000" w:rsidR="00000000" w:rsidRPr="00000000">
                  <w:rPr>
                    <w:rFonts w:ascii="Arial" w:cs="Arial" w:eastAsia="Arial" w:hAnsi="Arial"/>
                    <w:sz w:val="22"/>
                    <w:szCs w:val="22"/>
                    <w:rtl w:val="0"/>
                  </w:rPr>
                  <w:delText xml:space="preserve">The ability to process data in fixed-size blocks, leverage parallel processing, and maintain high throughput means that larger files can be encrypted or decrypted quickly, often resulting in processing times that do not correlate directly with the total file size.</w:delText>
                </w:r>
                <w:commentRangeEnd w:id="44"/>
                <w:r w:rsidDel="00000000" w:rsidR="00000000" w:rsidRPr="00000000">
                  <w:commentReference w:id="44"/>
                </w:r>
                <w:r w:rsidDel="00000000" w:rsidR="00000000" w:rsidRPr="00000000">
                  <w:rPr>
                    <w:rFonts w:ascii="Arial" w:cs="Arial" w:eastAsia="Arial" w:hAnsi="Arial"/>
                    <w:sz w:val="22"/>
                    <w:szCs w:val="22"/>
                    <w:rtl w:val="0"/>
                  </w:rPr>
                  <w:delText xml:space="preserve"> This is particularly important in applications requiring fast and secure data handling (2,3,25). This bridges into the second reason, stream and block ciphers are able to split data, regardless of size, into fixed number sets that are transformed (4). Block ciphers create a certain number of blocks regardless of the original contents of the file (10). Stream ciphers, by contrast, encrypt bit by bit. While the latter process is considered less efficient, stream ciphers often use </w:delText>
                </w:r>
                <w:sdt>
                  <w:sdtPr>
                    <w:tag w:val="goog_rdk_97"/>
                  </w:sdtPr>
                  <w:sdtContent>
                    <w:commentRangeStart w:id="45"/>
                  </w:sdtContent>
                </w:sdt>
                <w:r w:rsidDel="00000000" w:rsidR="00000000" w:rsidRPr="00000000">
                  <w:rPr>
                    <w:rFonts w:ascii="Arial" w:cs="Arial" w:eastAsia="Arial" w:hAnsi="Arial"/>
                    <w:sz w:val="22"/>
                    <w:szCs w:val="22"/>
                    <w:rtl w:val="0"/>
                  </w:rPr>
                  <w:delText xml:space="preserve">hardware capabilities to encrypt bits faster (4, 10). Hence, there was no clear increase in encryption or decryption time as file size grew. </w:delText>
                </w:r>
              </w:del>
            </w:sdtContent>
          </w:sdt>
          <w:commentRangeEnd w:id="45"/>
          <w:r w:rsidDel="00000000" w:rsidR="00000000" w:rsidRPr="00000000">
            <w:commentReference w:id="45"/>
          </w:r>
          <w:r w:rsidDel="00000000" w:rsidR="00000000" w:rsidRPr="00000000">
            <w:rPr>
              <w:rtl w:val="0"/>
            </w:rPr>
          </w:r>
        </w:p>
      </w:sdtContent>
    </w:sdt>
    <w:sdt>
      <w:sdtPr>
        <w:tag w:val="goog_rdk_104"/>
      </w:sdtPr>
      <w:sdtContent>
        <w:p w:rsidR="00000000" w:rsidDel="00000000" w:rsidP="00000000" w:rsidRDefault="00000000" w:rsidRPr="00000000" w14:paraId="0000002A">
          <w:pPr>
            <w:spacing w:line="360" w:lineRule="auto"/>
            <w:ind w:firstLine="720"/>
            <w:rPr>
              <w:ins w:author="Maninder Kaur" w:id="22" w:date="2025-03-20T22:02:03Z"/>
              <w:rFonts w:ascii="Arial" w:cs="Arial" w:eastAsia="Arial" w:hAnsi="Arial"/>
              <w:sz w:val="22"/>
              <w:szCs w:val="22"/>
            </w:rPr>
          </w:pPr>
          <w:sdt>
            <w:sdtPr>
              <w:tag w:val="goog_rdk_100"/>
            </w:sdtPr>
            <w:sdtContent>
              <w:ins w:author="Maninder Kaur" w:id="21" w:date="2025-03-20T22:01:35Z">
                <w:r w:rsidDel="00000000" w:rsidR="00000000" w:rsidRPr="00000000">
                  <w:rPr>
                    <w:rFonts w:ascii="Arial" w:cs="Arial" w:eastAsia="Arial" w:hAnsi="Arial"/>
                    <w:sz w:val="22"/>
                    <w:szCs w:val="22"/>
                    <w:rtl w:val="0"/>
                  </w:rPr>
                  <w:t xml:space="preserve">It has been noted that in many papers similar to ours, the duration of the encryption and decryption processes is often measured and reported in seconds (22, 23).</w:t>
                </w:r>
              </w:ins>
            </w:sdtContent>
          </w:sdt>
          <w:sdt>
            <w:sdtPr>
              <w:tag w:val="goog_rdk_101"/>
            </w:sdtPr>
            <w:sdtContent>
              <w:del w:author="Maninder Kaur" w:id="21" w:date="2025-03-20T22:01:35Z">
                <w:r w:rsidDel="00000000" w:rsidR="00000000" w:rsidRPr="00000000">
                  <w:rPr>
                    <w:rFonts w:ascii="Arial" w:cs="Arial" w:eastAsia="Arial" w:hAnsi="Arial"/>
                    <w:sz w:val="22"/>
                    <w:szCs w:val="22"/>
                    <w:rtl w:val="0"/>
                  </w:rPr>
                  <w:delText xml:space="preserve">It has been noted that the duration of the encryption and decryption processes </w:delText>
                </w:r>
              </w:del>
              <w:sdt>
                <w:sdtPr>
                  <w:tag w:val="goog_rdk_102"/>
                </w:sdtPr>
                <w:sdtContent>
                  <w:commentRangeStart w:id="46"/>
                </w:sdtContent>
              </w:sdt>
              <w:del w:author="Maninder Kaur" w:id="21" w:date="2025-03-20T22:01:35Z">
                <w:r w:rsidDel="00000000" w:rsidR="00000000" w:rsidRPr="00000000">
                  <w:rPr>
                    <w:rFonts w:ascii="Arial" w:cs="Arial" w:eastAsia="Arial" w:hAnsi="Arial"/>
                    <w:sz w:val="22"/>
                    <w:szCs w:val="22"/>
                    <w:rtl w:val="0"/>
                  </w:rPr>
                  <w:delText xml:space="preserve">is often measured and reported in seconds</w:delText>
                </w:r>
                <w:commentRangeEnd w:id="46"/>
                <w:r w:rsidDel="00000000" w:rsidR="00000000" w:rsidRPr="00000000">
                  <w:commentReference w:id="46"/>
                </w:r>
                <w:r w:rsidDel="00000000" w:rsidR="00000000" w:rsidRPr="00000000">
                  <w:rPr>
                    <w:rFonts w:ascii="Arial" w:cs="Arial" w:eastAsia="Arial" w:hAnsi="Arial"/>
                    <w:sz w:val="22"/>
                    <w:szCs w:val="22"/>
                    <w:rtl w:val="0"/>
                  </w:rPr>
                  <w:delText xml:space="preserve">.</w:delText>
                </w:r>
              </w:del>
            </w:sdtContent>
          </w:sdt>
          <w:r w:rsidDel="00000000" w:rsidR="00000000" w:rsidRPr="00000000">
            <w:rPr>
              <w:rFonts w:ascii="Arial" w:cs="Arial" w:eastAsia="Arial" w:hAnsi="Arial"/>
              <w:sz w:val="22"/>
              <w:szCs w:val="22"/>
              <w:rtl w:val="0"/>
            </w:rPr>
            <w:t xml:space="preserve"> This is an ideal approach rather than choosing time per character, which has some faults. For one, every algorithm initializes prior to encrypting (4). </w:t>
          </w:r>
          <w:sdt>
            <w:sdtPr>
              <w:tag w:val="goog_rdk_103"/>
            </w:sdtPr>
            <w:sdtContent>
              <w:ins w:author="Maninder Kaur" w:id="22" w:date="2025-03-20T22:02:03Z">
                <w:r w:rsidDel="00000000" w:rsidR="00000000" w:rsidRPr="00000000">
                  <w:rPr>
                    <w:rFonts w:ascii="Arial" w:cs="Arial" w:eastAsia="Arial" w:hAnsi="Arial"/>
                    <w:sz w:val="22"/>
                    <w:szCs w:val="22"/>
                    <w:rtl w:val="0"/>
                  </w:rPr>
                  <w:t xml:space="preserve">The initialization time for encryption processes can vary based on the file size, potentially skewing results for shorter files. Specifically, shorter files may have a shorter initialization time, which could lead to an overall reduced processing time that does not accurately reflect the actual encryption time per character (4). However, in our experiments, we found no correlation between processing time and the number of characters in the files. This suggests that while initialization time may differ, it does not significantly impact the overall processing time for encryption, indicating that other factors may be at play. Thus, it may not be optimal to compare time per character when evaluating the algorithm's performance, especially if the goal of the algorithm is to achieve consistent encryption and decryption times regardless of the input size. If the algorithm is designed to process data uniformly, focusing on time per character could be misleading, as it may not accurately reflect the algorithm's efficiency in handling varying file sizes or complexities. Naturally, the effect of initialization time on overall processing time becomes more pronounced in larger files. However, small file trials may well show variability due to different overheads, while increasing file sizes make the general performance more consistent across board (3, 4).</w:t>
                </w:r>
              </w:ins>
            </w:sdtContent>
          </w:sdt>
        </w:p>
      </w:sdtContent>
    </w:sdt>
    <w:p w:rsidR="00000000" w:rsidDel="00000000" w:rsidP="00000000" w:rsidRDefault="00000000" w:rsidRPr="00000000" w14:paraId="0000002B">
      <w:pPr>
        <w:spacing w:line="360" w:lineRule="auto"/>
        <w:ind w:firstLine="720"/>
        <w:rPr>
          <w:rFonts w:ascii="Arial" w:cs="Arial" w:eastAsia="Arial" w:hAnsi="Arial"/>
          <w:sz w:val="22"/>
          <w:szCs w:val="22"/>
        </w:rPr>
      </w:pPr>
      <w:sdt>
        <w:sdtPr>
          <w:tag w:val="goog_rdk_106"/>
        </w:sdtPr>
        <w:sdtContent>
          <w:del w:author="Maninder Kaur" w:id="22" w:date="2025-03-20T22:02:03Z"/>
          <w:sdt>
            <w:sdtPr>
              <w:tag w:val="goog_rdk_107"/>
            </w:sdtPr>
            <w:sdtContent>
              <w:commentRangeStart w:id="47"/>
            </w:sdtContent>
          </w:sdt>
          <w:del w:author="Maninder Kaur" w:id="22" w:date="2025-03-20T22:02:03Z">
            <w:r w:rsidDel="00000000" w:rsidR="00000000" w:rsidRPr="00000000">
              <w:rPr>
                <w:rFonts w:ascii="Arial" w:cs="Arial" w:eastAsia="Arial" w:hAnsi="Arial"/>
                <w:sz w:val="22"/>
                <w:szCs w:val="22"/>
                <w:rtl w:val="0"/>
              </w:rPr>
              <w:delText xml:space="preserve">This could skew results for shorter initialization processes and should not be considered alongside actual encryption time per character (4). In our experiments, we found no correlation between processing time and character number. </w:delText>
            </w:r>
            <w:commentRangeEnd w:id="47"/>
            <w:r w:rsidDel="00000000" w:rsidR="00000000" w:rsidRPr="00000000">
              <w:commentReference w:id="47"/>
            </w:r>
            <w:sdt>
              <w:sdtPr>
                <w:tag w:val="goog_rdk_108"/>
              </w:sdtPr>
              <w:sdtContent>
                <w:commentRangeStart w:id="48"/>
              </w:sdtContent>
            </w:sdt>
            <w:r w:rsidDel="00000000" w:rsidR="00000000" w:rsidRPr="00000000">
              <w:rPr>
                <w:rFonts w:ascii="Arial" w:cs="Arial" w:eastAsia="Arial" w:hAnsi="Arial"/>
                <w:sz w:val="22"/>
                <w:szCs w:val="22"/>
                <w:rtl w:val="0"/>
              </w:rPr>
              <w:delText xml:space="preserve">Thus, it may not be optimal to compare time per character if the algorithm’s goal is to encrypt/decrypt in a fixed time due to uniform character processing. </w:delText>
            </w:r>
            <w:commentRangeEnd w:id="48"/>
            <w:r w:rsidDel="00000000" w:rsidR="00000000" w:rsidRPr="00000000">
              <w:commentReference w:id="48"/>
            </w:r>
            <w:r w:rsidDel="00000000" w:rsidR="00000000" w:rsidRPr="00000000">
              <w:rPr>
                <w:rFonts w:ascii="Arial" w:cs="Arial" w:eastAsia="Arial" w:hAnsi="Arial"/>
                <w:sz w:val="22"/>
                <w:szCs w:val="22"/>
                <w:rtl w:val="0"/>
              </w:rPr>
              <w:delText xml:space="preserve">Naturally, </w:delText>
            </w:r>
            <w:sdt>
              <w:sdtPr>
                <w:tag w:val="goog_rdk_109"/>
              </w:sdtPr>
              <w:sdtContent>
                <w:commentRangeStart w:id="49"/>
              </w:sdtContent>
            </w:sdt>
            <w:r w:rsidDel="00000000" w:rsidR="00000000" w:rsidRPr="00000000">
              <w:rPr>
                <w:rFonts w:ascii="Arial" w:cs="Arial" w:eastAsia="Arial" w:hAnsi="Arial"/>
                <w:sz w:val="22"/>
                <w:szCs w:val="22"/>
                <w:rtl w:val="0"/>
              </w:rPr>
              <w:delText xml:space="preserve">this behavior </w:delText>
            </w:r>
            <w:commentRangeEnd w:id="49"/>
            <w:r w:rsidDel="00000000" w:rsidR="00000000" w:rsidRPr="00000000">
              <w:commentReference w:id="49"/>
            </w:r>
            <w:r w:rsidDel="00000000" w:rsidR="00000000" w:rsidRPr="00000000">
              <w:rPr>
                <w:rFonts w:ascii="Arial" w:cs="Arial" w:eastAsia="Arial" w:hAnsi="Arial"/>
                <w:sz w:val="22"/>
                <w:szCs w:val="22"/>
                <w:rtl w:val="0"/>
              </w:rPr>
              <w:delText xml:space="preserve">is larger in bigger files. However, </w:delText>
            </w:r>
            <w:sdt>
              <w:sdtPr>
                <w:tag w:val="goog_rdk_110"/>
              </w:sdtPr>
              <w:sdtContent>
                <w:commentRangeStart w:id="50"/>
              </w:sdtContent>
            </w:sdt>
            <w:r w:rsidDel="00000000" w:rsidR="00000000" w:rsidRPr="00000000">
              <w:rPr>
                <w:rFonts w:ascii="Arial" w:cs="Arial" w:eastAsia="Arial" w:hAnsi="Arial"/>
                <w:sz w:val="22"/>
                <w:szCs w:val="22"/>
                <w:rtl w:val="0"/>
              </w:rPr>
              <w:delText xml:space="preserve">small file trials may well show variability due to different overheads, while increasing file sizes make the general performance more consistent across board.</w:delText>
            </w:r>
            <w:commentRangeEnd w:id="50"/>
            <w:r w:rsidDel="00000000" w:rsidR="00000000" w:rsidRPr="00000000">
              <w:commentReference w:id="50"/>
            </w:r>
            <w:r w:rsidDel="00000000" w:rsidR="00000000" w:rsidRPr="00000000">
              <w:rPr>
                <w:rFonts w:ascii="Arial" w:cs="Arial" w:eastAsia="Arial" w:hAnsi="Arial"/>
                <w:sz w:val="22"/>
                <w:szCs w:val="22"/>
                <w:rtl w:val="0"/>
              </w:rPr>
              <w:delText xml:space="preserve"> </w:delText>
            </w:r>
            <w:sdt>
              <w:sdtPr>
                <w:tag w:val="goog_rdk_111"/>
              </w:sdtPr>
              <w:sdtContent>
                <w:commentRangeStart w:id="51"/>
              </w:sdtContent>
            </w:sdt>
            <w:r w:rsidDel="00000000" w:rsidR="00000000" w:rsidRPr="00000000">
              <w:rPr>
                <w:rFonts w:ascii="Arial" w:cs="Arial" w:eastAsia="Arial" w:hAnsi="Arial"/>
                <w:sz w:val="22"/>
                <w:szCs w:val="22"/>
                <w:rtl w:val="0"/>
              </w:rPr>
              <w:delText xml:space="preserve">Each algorithm has relative strengths, and the right choice may depend on usage scenarios and performance requirements.</w:delText>
            </w:r>
          </w:del>
        </w:sdtContent>
      </w:sdt>
      <w:commentRangeEnd w:id="51"/>
      <w:r w:rsidDel="00000000" w:rsidR="00000000" w:rsidRPr="00000000">
        <w:commentReference w:id="51"/>
      </w:r>
      <w:r w:rsidDel="00000000" w:rsidR="00000000" w:rsidRPr="00000000">
        <w:rPr>
          <w:rtl w:val="0"/>
        </w:rPr>
      </w:r>
    </w:p>
    <w:sdt>
      <w:sdtPr>
        <w:tag w:val="goog_rdk_113"/>
      </w:sdtPr>
      <w:sdtContent>
        <w:p w:rsidR="00000000" w:rsidDel="00000000" w:rsidP="00000000" w:rsidRDefault="00000000" w:rsidRPr="00000000" w14:paraId="0000002C">
          <w:pPr>
            <w:spacing w:line="360" w:lineRule="auto"/>
            <w:rPr>
              <w:ins w:author="Maninder Kaur" w:id="23" w:date="2025-03-20T22:02:34Z"/>
              <w:rFonts w:ascii="Arial" w:cs="Arial" w:eastAsia="Arial" w:hAnsi="Arial"/>
              <w:sz w:val="22"/>
              <w:szCs w:val="22"/>
            </w:rPr>
          </w:pPr>
          <w:r w:rsidDel="00000000" w:rsidR="00000000" w:rsidRPr="00000000">
            <w:rPr>
              <w:rFonts w:ascii="Arial" w:cs="Arial" w:eastAsia="Arial" w:hAnsi="Arial"/>
              <w:sz w:val="22"/>
              <w:szCs w:val="22"/>
              <w:rtl w:val="0"/>
            </w:rPr>
            <w:tab/>
            <w:t xml:space="preserve">Each encryption algorithm has potential limitations.  ChaCha20 is known for its efficiency in software implementations, especially on devices without hardware support for AES instructions (4, 5, 10). In some cases, ChaCha20 with a 256-bit key can provide comparable or better performance than AES128, making it an attractive choice for applications where computational efficiency is critical (4, 11, 16, 17). However, due to ChaCha20 being a relatively new algorithm, it might not have undergone the same level of scrutiny as AES (14). This scrutiny is from academic researchers that create and review the ciphers, government agencies like NIST, and the cryptographic industry (4,13,22). They evaluate their scrutiny based on strength, mathematical foundations, vulnerabilities, performance, and many more all of which is helpful to create ciphers that can be used and will keep data safe. The weaknesses of AES include increased susceptibility to timing attacks, as well as potentially slower performance in certain applications that lack hardware acceleration and in software-only situations (4, 10, 11). </w:t>
          </w:r>
          <w:sdt>
            <w:sdtPr>
              <w:tag w:val="goog_rdk_112"/>
            </w:sdtPr>
            <w:sdtContent>
              <w:ins w:author="Maninder Kaur" w:id="23" w:date="2025-03-20T22:02:34Z">
                <w:r w:rsidDel="00000000" w:rsidR="00000000" w:rsidRPr="00000000">
                  <w:rPr>
                    <w:rFonts w:ascii="Arial" w:cs="Arial" w:eastAsia="Arial" w:hAnsi="Arial"/>
                    <w:sz w:val="22"/>
                    <w:szCs w:val="22"/>
                    <w:rtl w:val="0"/>
                  </w:rPr>
                  <w:t xml:space="preserve">Blowfish is known for its slower performance compared to modern algorithms, and the absence of widespread adoption in critical applications limit its use in scenarios where speed is a priority (4, 19, 23). However, it was included in this comparison due to its historical significance in the development of symmetric encryption algorithms and its continued relevance in certain contexts, such as legacy systems and resource-constrained environments (4, 12).</w:t>
                </w:r>
              </w:ins>
            </w:sdtContent>
          </w:sdt>
        </w:p>
      </w:sdtContent>
    </w:sdt>
    <w:p w:rsidR="00000000" w:rsidDel="00000000" w:rsidP="00000000" w:rsidRDefault="00000000" w:rsidRPr="00000000" w14:paraId="0000002D">
      <w:pPr>
        <w:spacing w:line="360" w:lineRule="auto"/>
        <w:rPr>
          <w:rFonts w:ascii="Arial" w:cs="Arial" w:eastAsia="Arial" w:hAnsi="Arial"/>
          <w:sz w:val="22"/>
          <w:szCs w:val="22"/>
        </w:rPr>
      </w:pPr>
      <w:sdt>
        <w:sdtPr>
          <w:tag w:val="goog_rdk_115"/>
        </w:sdtPr>
        <w:sdtContent>
          <w:del w:author="Maninder Kaur" w:id="23" w:date="2025-03-20T22:02:34Z"/>
          <w:sdt>
            <w:sdtPr>
              <w:tag w:val="goog_rdk_116"/>
            </w:sdtPr>
            <w:sdtContent>
              <w:commentRangeStart w:id="52"/>
            </w:sdtContent>
          </w:sdt>
          <w:del w:author="Maninder Kaur" w:id="23" w:date="2025-03-20T22:02:34Z">
            <w:r w:rsidDel="00000000" w:rsidR="00000000" w:rsidRPr="00000000">
              <w:rPr>
                <w:rFonts w:ascii="Arial" w:cs="Arial" w:eastAsia="Arial" w:hAnsi="Arial"/>
                <w:sz w:val="22"/>
                <w:szCs w:val="22"/>
                <w:rtl w:val="0"/>
              </w:rPr>
              <w:delText xml:space="preserve">Blowfish is known for its slower performance compared to modern algorithms, and the absence of widespread adoption in critical applications limit its use in scenarios where speed is a priority (4, 19, 23). </w:delText>
            </w:r>
          </w:del>
        </w:sdtContent>
      </w:sdt>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02E">
      <w:pPr>
        <w:spacing w:line="360" w:lineRule="auto"/>
        <w:ind w:firstLine="720"/>
        <w:rPr>
          <w:rFonts w:ascii="Arial" w:cs="Arial" w:eastAsia="Arial" w:hAnsi="Arial"/>
          <w:color w:val="6aa84f"/>
          <w:sz w:val="22"/>
          <w:szCs w:val="22"/>
        </w:rPr>
      </w:pPr>
      <w:sdt>
        <w:sdtPr>
          <w:tag w:val="goog_rdk_118"/>
        </w:sdtPr>
        <w:sdtContent>
          <w:ins w:author="Maninder Kaur" w:id="24" w:date="2025-03-20T22:02:54Z">
            <w:r w:rsidDel="00000000" w:rsidR="00000000" w:rsidRPr="00000000">
              <w:rPr>
                <w:rFonts w:ascii="Arial" w:cs="Arial" w:eastAsia="Arial" w:hAnsi="Arial"/>
                <w:sz w:val="22"/>
                <w:szCs w:val="22"/>
                <w:rtl w:val="0"/>
              </w:rPr>
              <w:t xml:space="preserve">Limitations of this experiment include the use of pseudocode instead of actual code execution, which might not account for all implementation details and optimizations in specific programming languages and libraries. While the code and pseudocode were developed using an encryption library for simulation purposes, actual implementations can exhibit subtle differences that may affect performance (26-30, 33). For instance, different programming languages may have varying levels of efficiency in handling memory management, which can significantly impact the performance of encryption algorithms (31). If these changes are not reflected in the pseudocode, the experimental results may underestimate the actual performance of the algorithms when implemented in a real-world scenario. We expect that real-world encryption algorithms would be much more complex. If one were to test actual encryption algorithms that are available on their everyday computers, the results may vary. Additionally, the experiment focused solely on speed and did not assess the algorithms' resistance to advanced attacks. Real-world implementations also consider other factors, such as memory usage and platform support, which we did not consider in this study. Alongside this, we conducted the experiments on a single machine, and the results may vary on different hardware configurations. A computer with different hardware acceleration, RAM, GPU, or other parameters may produce different results (3, 6, 9). Furthermore, we studied only text that used the Latin alphabet, which may not be completely representative of all languages.</w:t>
            </w:r>
          </w:ins>
        </w:sdtContent>
      </w:sdt>
      <w:sdt>
        <w:sdtPr>
          <w:tag w:val="goog_rdk_119"/>
        </w:sdtPr>
        <w:sdtContent>
          <w:del w:author="Maninder Kaur" w:id="24" w:date="2025-03-20T22:02:54Z">
            <w:r w:rsidDel="00000000" w:rsidR="00000000" w:rsidRPr="00000000">
              <w:rPr>
                <w:rFonts w:ascii="Arial" w:cs="Arial" w:eastAsia="Arial" w:hAnsi="Arial"/>
                <w:sz w:val="22"/>
                <w:szCs w:val="22"/>
                <w:rtl w:val="0"/>
              </w:rPr>
              <w:delText xml:space="preserve">Limitations of this experiment include the use of pseudocode instead of actual code execution, which might not account </w:delText>
            </w:r>
          </w:del>
          <w:sdt>
            <w:sdtPr>
              <w:tag w:val="goog_rdk_120"/>
            </w:sdtPr>
            <w:sdtContent>
              <w:commentRangeStart w:id="53"/>
            </w:sdtContent>
          </w:sdt>
          <w:del w:author="Maninder Kaur" w:id="24" w:date="2025-03-20T22:02:54Z">
            <w:r w:rsidDel="00000000" w:rsidR="00000000" w:rsidRPr="00000000">
              <w:rPr>
                <w:rFonts w:ascii="Arial" w:cs="Arial" w:eastAsia="Arial" w:hAnsi="Arial"/>
                <w:sz w:val="22"/>
                <w:szCs w:val="22"/>
                <w:rtl w:val="0"/>
              </w:rPr>
              <w:delText xml:space="preserve">for all implementation details and optimizations in specific programming languages and libraries</w:delText>
            </w:r>
            <w:commentRangeEnd w:id="53"/>
            <w:r w:rsidDel="00000000" w:rsidR="00000000" w:rsidRPr="00000000">
              <w:commentReference w:id="53"/>
            </w:r>
            <w:r w:rsidDel="00000000" w:rsidR="00000000" w:rsidRPr="00000000">
              <w:rPr>
                <w:rFonts w:ascii="Arial" w:cs="Arial" w:eastAsia="Arial" w:hAnsi="Arial"/>
                <w:sz w:val="22"/>
                <w:szCs w:val="22"/>
                <w:rtl w:val="0"/>
              </w:rPr>
              <w:delText xml:space="preserve">. Additionally, the experiment focused solely on speed and did not assess the algorithms' resistance to advanced attacks. Real-world implementations also consider other factors, such as memory usage and platform support, which we did not consider in this study. Alongside this, we conducted the experiments on a single machine, and the results may vary on different hardware configurations. A computer with different hardware acceleration, RAM, GPU, or other parameters may produce different results (3, 6, 9). Furthermore, we studied only text that used the Latin alphabet, which may not be completely representative of all languages. </w:delText>
            </w:r>
            <w:sdt>
              <w:sdtPr>
                <w:tag w:val="goog_rdk_121"/>
              </w:sdtPr>
              <w:sdtContent>
                <w:commentRangeStart w:id="54"/>
              </w:sdtContent>
            </w:sdt>
            <w:r w:rsidDel="00000000" w:rsidR="00000000" w:rsidRPr="00000000">
              <w:rPr>
                <w:rFonts w:ascii="Arial" w:cs="Arial" w:eastAsia="Arial" w:hAnsi="Arial"/>
                <w:sz w:val="22"/>
                <w:szCs w:val="22"/>
                <w:rtl w:val="0"/>
              </w:rPr>
              <w:delText xml:space="preserve">Lastly, the code and pseudocode were used for simulation purposes, and actual implementation may have subtle differences. </w:delText>
            </w:r>
            <w:commentRangeEnd w:id="54"/>
            <w:r w:rsidDel="00000000" w:rsidR="00000000" w:rsidRPr="00000000">
              <w:commentReference w:id="54"/>
            </w:r>
            <w:r w:rsidDel="00000000" w:rsidR="00000000" w:rsidRPr="00000000">
              <w:rPr>
                <w:rFonts w:ascii="Arial" w:cs="Arial" w:eastAsia="Arial" w:hAnsi="Arial"/>
                <w:sz w:val="22"/>
                <w:szCs w:val="22"/>
                <w:rtl w:val="0"/>
              </w:rPr>
              <w:delText xml:space="preserve">We used </w:delText>
            </w:r>
            <w:sdt>
              <w:sdtPr>
                <w:tag w:val="goog_rdk_122"/>
              </w:sdtPr>
              <w:sdtContent>
                <w:commentRangeStart w:id="55"/>
              </w:sdtContent>
            </w:sdt>
            <w:r w:rsidDel="00000000" w:rsidR="00000000" w:rsidRPr="00000000">
              <w:rPr>
                <w:rFonts w:ascii="Arial" w:cs="Arial" w:eastAsia="Arial" w:hAnsi="Arial"/>
                <w:sz w:val="22"/>
                <w:szCs w:val="22"/>
                <w:rtl w:val="0"/>
              </w:rPr>
              <w:delText xml:space="preserve">code from an encryption library (26-30).</w:delText>
            </w:r>
            <w:commentRangeEnd w:id="55"/>
            <w:r w:rsidDel="00000000" w:rsidR="00000000" w:rsidRPr="00000000">
              <w:commentReference w:id="55"/>
            </w:r>
            <w:r w:rsidDel="00000000" w:rsidR="00000000" w:rsidRPr="00000000">
              <w:rPr>
                <w:rFonts w:ascii="Arial" w:cs="Arial" w:eastAsia="Arial" w:hAnsi="Arial"/>
                <w:sz w:val="22"/>
                <w:szCs w:val="22"/>
                <w:rtl w:val="0"/>
              </w:rPr>
              <w:delText xml:space="preserve"> We expect that real-world encryption algorithms would be much more complex. If one were to test actual encryption algorithms that are available on their everyday computers, the results may vary.  </w:delText>
            </w:r>
          </w:del>
        </w:sdtContent>
      </w:sdt>
      <w:r w:rsidDel="00000000" w:rsidR="00000000" w:rsidRPr="00000000">
        <w:rPr>
          <w:rtl w:val="0"/>
        </w:rPr>
      </w:r>
    </w:p>
    <w:p w:rsidR="00000000" w:rsidDel="00000000" w:rsidP="00000000" w:rsidRDefault="00000000" w:rsidRPr="00000000" w14:paraId="0000002F">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Our research could have other aspects taken into consideration that were not highlighted in this manuscript. For example, future research could evaluate the algorithms' security strength against malware or viruses, including resistance to more advanced attacks. Such advanced attacks include side-channel attacks or attacks include the ability of power consumption of cryptographic operations to reveal information about the key or the text (24</w:t>
      </w:r>
      <w:sdt>
        <w:sdtPr>
          <w:tag w:val="goog_rdk_123"/>
        </w:sdtPr>
        <w:sdtContent>
          <w:commentRangeStart w:id="56"/>
        </w:sdtContent>
      </w:sdt>
      <w:r w:rsidDel="00000000" w:rsidR="00000000" w:rsidRPr="00000000">
        <w:rPr>
          <w:rFonts w:ascii="Arial" w:cs="Arial" w:eastAsia="Arial" w:hAnsi="Arial"/>
          <w:sz w:val="22"/>
          <w:szCs w:val="22"/>
          <w:rtl w:val="0"/>
        </w:rPr>
        <w:t xml:space="preserve">). </w:t>
      </w:r>
      <w:sdt>
        <w:sdtPr>
          <w:tag w:val="goog_rdk_124"/>
        </w:sdtPr>
        <w:sdtContent>
          <w:ins w:author="Maninder Kaur" w:id="25" w:date="2025-03-20T22:03:21Z">
            <w:commentRangeEnd w:id="56"/>
            <w:r w:rsidDel="00000000" w:rsidR="00000000" w:rsidRPr="00000000">
              <w:commentReference w:id="56"/>
            </w:r>
            <w:r w:rsidDel="00000000" w:rsidR="00000000" w:rsidRPr="00000000">
              <w:rPr>
                <w:rFonts w:ascii="Arial" w:cs="Arial" w:eastAsia="Arial" w:hAnsi="Arial"/>
                <w:sz w:val="22"/>
                <w:szCs w:val="22"/>
                <w:rtl w:val="0"/>
              </w:rPr>
              <w:t xml:space="preserve">Asymmetric systems also exceed symmetric cryptographic systems in certain contexts such as digital signatures or secure email communication (6).</w:t>
            </w:r>
          </w:ins>
        </w:sdtContent>
      </w:sdt>
      <w:sdt>
        <w:sdtPr>
          <w:tag w:val="goog_rdk_125"/>
        </w:sdtPr>
        <w:sdtContent>
          <w:del w:author="Maninder Kaur" w:id="25" w:date="2025-03-20T22:03:21Z">
            <w:r w:rsidDel="00000000" w:rsidR="00000000" w:rsidRPr="00000000">
              <w:rPr>
                <w:rFonts w:ascii="Arial" w:cs="Arial" w:eastAsia="Arial" w:hAnsi="Arial"/>
                <w:sz w:val="22"/>
                <w:szCs w:val="22"/>
                <w:rtl w:val="0"/>
              </w:rPr>
              <w:delText xml:space="preserve">Asymmetric systems also exceed symmetric cryptographic systems in certain contexts.</w:delText>
            </w:r>
          </w:del>
        </w:sdtContent>
      </w:sdt>
      <w:r w:rsidDel="00000000" w:rsidR="00000000" w:rsidRPr="00000000">
        <w:rPr>
          <w:rFonts w:ascii="Arial" w:cs="Arial" w:eastAsia="Arial" w:hAnsi="Arial"/>
          <w:sz w:val="22"/>
          <w:szCs w:val="22"/>
          <w:rtl w:val="0"/>
        </w:rPr>
        <w:t xml:space="preserve"> All experiments in this paper were done using symmetric encryption algorithms. While symmetric systems are generally faster, asymmetric algorithms are generally more secure (4). Thus, future studies of asymmetric systems would provide more context in this field. Another consideration is investigating the algorithms' performance in resource-constrained environments, such as Internet of Things (IoT) devices or embedded systems. This could provide valuable insights for practical applications like smart home devices, wearable technology, and automotive systems (25). Additionally, future research could examine other algorithms beyond the three we tested. </w:t>
      </w:r>
      <w:sdt>
        <w:sdtPr>
          <w:tag w:val="goog_rdk_126"/>
        </w:sdtPr>
        <w:sdtContent>
          <w:ins w:author="Maninder Kaur" w:id="26" w:date="2025-03-20T22:03:49Z">
            <w:r w:rsidDel="00000000" w:rsidR="00000000" w:rsidRPr="00000000">
              <w:rPr>
                <w:rFonts w:ascii="Arial" w:cs="Arial" w:eastAsia="Arial" w:hAnsi="Arial"/>
                <w:sz w:val="22"/>
                <w:szCs w:val="22"/>
                <w:rtl w:val="0"/>
              </w:rPr>
              <w:t xml:space="preserve">While this study focused on symmetric algorithms, future research could explore the performance of asymmetric algorithms such as RSA, ECC, and DSA. These algorithms have different key sizes and operational characteristics that could provide valuable insights into their efficiency and security in various contexts (4, 5). For instance, RSA and ECC utilize larger key sizes, which may impact encryption and decryption times differently compared to the symmetric algorithms tested in this study (4). Investigating these algorithms could enhance our understanding of their performance trade-offs and inform best practices for their implementation in real-world applications. Future experiments may utilize these algorithms for testing.</w:t>
            </w:r>
          </w:ins>
        </w:sdtContent>
      </w:sdt>
      <w:sdt>
        <w:sdtPr>
          <w:tag w:val="goog_rdk_127"/>
        </w:sdtPr>
        <w:sdtContent>
          <w:del w:author="Maninder Kaur" w:id="26" w:date="2025-03-20T22:03:49Z"/>
          <w:sdt>
            <w:sdtPr>
              <w:tag w:val="goog_rdk_128"/>
            </w:sdtPr>
            <w:sdtContent>
              <w:commentRangeStart w:id="57"/>
            </w:sdtContent>
          </w:sdt>
          <w:del w:author="Maninder Kaur" w:id="26" w:date="2025-03-20T22:03:49Z">
            <w:sdt>
              <w:sdtPr>
                <w:tag w:val="goog_rdk_129"/>
              </w:sdtPr>
              <w:sdtContent>
                <w:commentRangeStart w:id="58"/>
              </w:sdtContent>
            </w:sdt>
            <w:sdt>
              <w:sdtPr>
                <w:tag w:val="goog_rdk_130"/>
              </w:sdtPr>
              <w:sdtContent>
                <w:commentRangeStart w:id="59"/>
              </w:sdtContent>
            </w:sdt>
            <w:r w:rsidDel="00000000" w:rsidR="00000000" w:rsidRPr="00000000">
              <w:rPr>
                <w:rFonts w:ascii="Arial" w:cs="Arial" w:eastAsia="Arial" w:hAnsi="Arial"/>
                <w:sz w:val="22"/>
                <w:szCs w:val="22"/>
                <w:rtl w:val="0"/>
              </w:rPr>
              <w:delText xml:space="preserve">There are reasons as to why some </w:delText>
            </w:r>
            <w:sdt>
              <w:sdtPr>
                <w:tag w:val="goog_rdk_131"/>
              </w:sdtPr>
              <w:sdtContent>
                <w:commentRangeStart w:id="60"/>
              </w:sdtContent>
            </w:sdt>
            <w:r w:rsidDel="00000000" w:rsidR="00000000" w:rsidRPr="00000000">
              <w:rPr>
                <w:rFonts w:ascii="Arial" w:cs="Arial" w:eastAsia="Arial" w:hAnsi="Arial"/>
                <w:sz w:val="22"/>
                <w:szCs w:val="22"/>
                <w:rtl w:val="0"/>
              </w:rPr>
              <w:delText xml:space="preserve">weren’t</w:delText>
            </w:r>
            <w:commentRangeEnd w:id="60"/>
            <w:r w:rsidDel="00000000" w:rsidR="00000000" w:rsidRPr="00000000">
              <w:commentReference w:id="60"/>
            </w:r>
            <w:r w:rsidDel="00000000" w:rsidR="00000000" w:rsidRPr="00000000">
              <w:rPr>
                <w:rFonts w:ascii="Arial" w:cs="Arial" w:eastAsia="Arial" w:hAnsi="Arial"/>
                <w:sz w:val="22"/>
                <w:szCs w:val="22"/>
                <w:rtl w:val="0"/>
              </w:rPr>
              <w:delText xml:space="preserve"> tested. One of the biggest reasons was that all-tested algorithms were symmetric algorithms, while asymmetric algorithms like RSA, ECC, DSA were not tested (4,5). Testing similar algorithms was the goal, and straying away by picking asymmetric would not be ideal. Another reason was the key sizes. Lower or larger key sizes can cause slower encryption/decryption time, but also not be around the ideal standard of 128-bit key sizes, like the algorithms RSA, DES/3DES, and ECC that have key sizes not around this ideal key size (4). </w:delText>
            </w:r>
          </w:del>
        </w:sdtContent>
      </w:sdt>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rFonts w:ascii="Arial" w:cs="Arial" w:eastAsia="Arial" w:hAnsi="Arial"/>
          <w:sz w:val="22"/>
          <w:szCs w:val="22"/>
          <w:rtl w:val="0"/>
        </w:rPr>
        <w:t xml:space="preserve"> Future experiments may utilize these algorithms for testing. Future work could also explore hybrid encryption approaches to combine the strengths of different algorithms. It would also be important to include real-world implementations in various programming languages and platforms, such as Python, Java, C++, and embedded systems like Arduino or Raspberry Pi (31,32). Lastly, future research can consider different types of data files.  A video file is far more complex than a text file, for example, so there is a possibility that a certain algorithm may work better for such file types.</w:t>
      </w:r>
    </w:p>
    <w:p w:rsidR="00000000" w:rsidDel="00000000" w:rsidP="00000000" w:rsidRDefault="00000000" w:rsidRPr="00000000" w14:paraId="00000030">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We examined encryption algorithms due to their critical role in safeguarding digital data and were particularly interested in the role of speed in algorithm selection. We identified ChaCha20 as a standout performer in terms of speed for text files of various sizes. Moving forward, continued exploration of encryption techniques and their real-world applications will </w:t>
      </w:r>
      <w:sdt>
        <w:sdtPr>
          <w:tag w:val="goog_rdk_132"/>
        </w:sdtPr>
        <w:sdtContent>
          <w:ins w:author="Maninder Kaur" w:id="27" w:date="2025-03-20T22:04:10Z">
            <w:r w:rsidDel="00000000" w:rsidR="00000000" w:rsidRPr="00000000">
              <w:rPr>
                <w:rFonts w:ascii="Arial" w:cs="Arial" w:eastAsia="Arial" w:hAnsi="Arial"/>
                <w:sz w:val="22"/>
                <w:szCs w:val="22"/>
                <w:rtl w:val="0"/>
              </w:rPr>
              <w:t xml:space="preserve">likely</w:t>
            </w:r>
          </w:ins>
        </w:sdtContent>
      </w:sdt>
      <w:sdt>
        <w:sdtPr>
          <w:tag w:val="goog_rdk_133"/>
        </w:sdtPr>
        <w:sdtContent>
          <w:del w:author="Maninder Kaur" w:id="27" w:date="2025-03-20T22:04:10Z"/>
          <w:sdt>
            <w:sdtPr>
              <w:tag w:val="goog_rdk_134"/>
            </w:sdtPr>
            <w:sdtContent>
              <w:commentRangeStart w:id="61"/>
            </w:sdtContent>
          </w:sdt>
          <w:del w:author="Maninder Kaur" w:id="27" w:date="2025-03-20T22:04:10Z">
            <w:r w:rsidDel="00000000" w:rsidR="00000000" w:rsidRPr="00000000">
              <w:rPr>
                <w:rFonts w:ascii="Arial" w:cs="Arial" w:eastAsia="Arial" w:hAnsi="Arial"/>
                <w:sz w:val="22"/>
                <w:szCs w:val="22"/>
                <w:rtl w:val="0"/>
              </w:rPr>
              <w:delText xml:space="preserve">undoubtedly</w:delText>
            </w:r>
          </w:del>
        </w:sdtContent>
      </w:sdt>
      <w:r w:rsidDel="00000000" w:rsidR="00000000" w:rsidRPr="00000000">
        <w:rPr>
          <w:rFonts w:ascii="Arial" w:cs="Arial" w:eastAsia="Arial" w:hAnsi="Arial"/>
          <w:sz w:val="22"/>
          <w:szCs w:val="22"/>
          <w:rtl w:val="0"/>
        </w:rPr>
        <w:t xml:space="preserve"> </w:t>
      </w:r>
      <w:commentRangeEnd w:id="61"/>
      <w:r w:rsidDel="00000000" w:rsidR="00000000" w:rsidRPr="00000000">
        <w:commentReference w:id="61"/>
      </w:r>
      <w:r w:rsidDel="00000000" w:rsidR="00000000" w:rsidRPr="00000000">
        <w:rPr>
          <w:rFonts w:ascii="Arial" w:cs="Arial" w:eastAsia="Arial" w:hAnsi="Arial"/>
          <w:sz w:val="22"/>
          <w:szCs w:val="22"/>
          <w:rtl w:val="0"/>
        </w:rPr>
        <w:t xml:space="preserve">drive advancements in cybersecurity, ensuring a safer digital landscape for individuals and organizations alike.</w:t>
      </w:r>
    </w:p>
    <w:p w:rsidR="00000000" w:rsidDel="00000000" w:rsidP="00000000" w:rsidRDefault="00000000" w:rsidRPr="00000000" w14:paraId="00000031">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MATERIALS AND METHODS</w:t>
      </w:r>
      <w:r w:rsidDel="00000000" w:rsidR="00000000" w:rsidRPr="00000000">
        <w:rPr>
          <w:rtl w:val="0"/>
        </w:rPr>
      </w:r>
    </w:p>
    <w:p w:rsidR="00000000" w:rsidDel="00000000" w:rsidP="00000000" w:rsidRDefault="00000000" w:rsidRPr="00000000" w14:paraId="00000033">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Experiments were conducted on a computer with an Intel Core i5 processor, 8 GB RAM, and a solid-state drive (SSD). The operating system used was a macOS Monterey Version 12.6. The experiments were performed using Python 3.x with the ‘cryptography’ library (version 41.0.1). All Python libraries were updated and run on the latest versions (all compatible with Python 3.11). Code and pseudocode were developed for each encryption algorithm to simulate the encryption and decryption processes (33). The pseudocode for AES, ChaCha20, and Blowfish was adapted from standard Python implementations using </w:t>
      </w:r>
      <w:sdt>
        <w:sdtPr>
          <w:tag w:val="goog_rdk_135"/>
        </w:sdtPr>
        <w:sdtContent>
          <w:commentRangeStart w:id="62"/>
        </w:sdtContent>
      </w:sdt>
      <w:r w:rsidDel="00000000" w:rsidR="00000000" w:rsidRPr="00000000">
        <w:rPr>
          <w:rFonts w:ascii="Arial" w:cs="Arial" w:eastAsia="Arial" w:hAnsi="Arial"/>
          <w:sz w:val="22"/>
          <w:szCs w:val="22"/>
          <w:rtl w:val="0"/>
        </w:rPr>
        <w:t xml:space="preserve">the `cryptography` library</w:t>
      </w:r>
      <w:commentRangeEnd w:id="62"/>
      <w:r w:rsidDel="00000000" w:rsidR="00000000" w:rsidRPr="00000000">
        <w:commentReference w:id="62"/>
      </w:r>
      <w:r w:rsidDel="00000000" w:rsidR="00000000" w:rsidRPr="00000000">
        <w:rPr>
          <w:rFonts w:ascii="Arial" w:cs="Arial" w:eastAsia="Arial" w:hAnsi="Arial"/>
          <w:sz w:val="22"/>
          <w:szCs w:val="22"/>
          <w:rtl w:val="0"/>
        </w:rPr>
        <w:t xml:space="preserve">. Each algorithm was tested ten times on each of the text files, with the size of the file ranging from a few bytes to a few kilobytes.</w:t>
      </w:r>
    </w:p>
    <w:sdt>
      <w:sdtPr>
        <w:tag w:val="goog_rdk_137"/>
      </w:sdtPr>
      <w:sdtContent>
        <w:p w:rsidR="00000000" w:rsidDel="00000000" w:rsidP="00000000" w:rsidRDefault="00000000" w:rsidRPr="00000000" w14:paraId="00000034">
          <w:pPr>
            <w:spacing w:line="360" w:lineRule="auto"/>
            <w:ind w:firstLine="720"/>
            <w:rPr>
              <w:ins w:author="Maninder Kaur" w:id="28" w:date="2025-03-20T22:04:26Z"/>
              <w:rFonts w:ascii="Arial" w:cs="Arial" w:eastAsia="Arial" w:hAnsi="Arial"/>
              <w:sz w:val="22"/>
              <w:szCs w:val="22"/>
            </w:rPr>
          </w:pPr>
          <w:r w:rsidDel="00000000" w:rsidR="00000000" w:rsidRPr="00000000">
            <w:rPr>
              <w:rFonts w:ascii="Arial" w:cs="Arial" w:eastAsia="Arial" w:hAnsi="Arial"/>
              <w:sz w:val="22"/>
              <w:szCs w:val="22"/>
              <w:rtl w:val="0"/>
            </w:rPr>
            <w:t xml:space="preserve">The experiment used five text files with different lengths of Lorem Ipsum content as the input data for encryption and decryption. The content was created using a Lorem Ipsum generator, which can accurately mimic real-life data (34). Text files were generated of varying lengths to emulate a sentence, a paragraph, a page, a chapter, a section, and the length of a complete book. The text files were preprocessed to ensure consistent formatting and content. The lengths of each file, in the approximate total number of characters, were:</w:t>
          </w:r>
          <w:sdt>
            <w:sdtPr>
              <w:tag w:val="goog_rdk_136"/>
            </w:sdtPr>
            <w:sdtContent>
              <w:ins w:author="Maninder Kaur" w:id="28" w:date="2025-03-20T22:04:26Z">
                <w:r w:rsidDel="00000000" w:rsidR="00000000" w:rsidRPr="00000000">
                  <w:rPr>
                    <w:rFonts w:ascii="Arial" w:cs="Arial" w:eastAsia="Arial" w:hAnsi="Arial"/>
                    <w:sz w:val="22"/>
                    <w:szCs w:val="22"/>
                    <w:rtl w:val="0"/>
                  </w:rPr>
                  <w:t xml:space="preserve"> 15-20 for sentence, 150-200 for paragraph, 300-700 for page, 3000-5000 for chapter, 10000-20000 for section, and 100000 for book. </w:t>
                </w:r>
              </w:ins>
            </w:sdtContent>
          </w:sdt>
        </w:p>
      </w:sdtContent>
    </w:sdt>
    <w:p w:rsidR="00000000" w:rsidDel="00000000" w:rsidP="00000000" w:rsidRDefault="00000000" w:rsidRPr="00000000" w14:paraId="00000035">
      <w:pPr>
        <w:spacing w:line="360" w:lineRule="auto"/>
        <w:ind w:firstLine="720"/>
        <w:rPr>
          <w:rFonts w:ascii="Arial" w:cs="Arial" w:eastAsia="Arial" w:hAnsi="Arial"/>
          <w:sz w:val="22"/>
          <w:szCs w:val="22"/>
        </w:rPr>
      </w:pPr>
      <w:sdt>
        <w:sdtPr>
          <w:tag w:val="goog_rdk_139"/>
        </w:sdtPr>
        <w:sdtContent>
          <w:del w:author="Maninder Kaur" w:id="28" w:date="2025-03-20T22:04:26Z">
            <w:r w:rsidDel="00000000" w:rsidR="00000000" w:rsidRPr="00000000">
              <w:rPr>
                <w:rFonts w:ascii="Arial" w:cs="Arial" w:eastAsia="Arial" w:hAnsi="Arial"/>
                <w:sz w:val="22"/>
                <w:szCs w:val="22"/>
                <w:rtl w:val="0"/>
              </w:rPr>
              <w:delText xml:space="preserve"> </w:delText>
            </w:r>
          </w:del>
          <w:sdt>
            <w:sdtPr>
              <w:tag w:val="goog_rdk_140"/>
            </w:sdtPr>
            <w:sdtContent>
              <w:commentRangeStart w:id="63"/>
            </w:sdtContent>
          </w:sdt>
          <w:del w:author="Maninder Kaur" w:id="28" w:date="2025-03-20T22:04:26Z">
            <w:r w:rsidDel="00000000" w:rsidR="00000000" w:rsidRPr="00000000">
              <w:rPr>
                <w:rFonts w:ascii="Arial" w:cs="Arial" w:eastAsia="Arial" w:hAnsi="Arial"/>
                <w:sz w:val="22"/>
                <w:szCs w:val="22"/>
                <w:rtl w:val="0"/>
              </w:rPr>
              <w:delText xml:space="preserve">15-20 for sentence</w:delText>
            </w:r>
            <w:commentRangeEnd w:id="63"/>
            <w:r w:rsidDel="00000000" w:rsidR="00000000" w:rsidRPr="00000000">
              <w:commentReference w:id="63"/>
            </w:r>
            <w:r w:rsidDel="00000000" w:rsidR="00000000" w:rsidRPr="00000000">
              <w:rPr>
                <w:rFonts w:ascii="Arial" w:cs="Arial" w:eastAsia="Arial" w:hAnsi="Arial"/>
                <w:sz w:val="22"/>
                <w:szCs w:val="22"/>
                <w:rtl w:val="0"/>
              </w:rPr>
              <w:delText xml:space="preserve">, paragraph: 150-200, page: 300-700, chapter: 3000-5000, section: 10000-20000, and book: 100000. </w:delText>
            </w:r>
          </w:del>
        </w:sdtContent>
      </w:sdt>
      <w:r w:rsidDel="00000000" w:rsidR="00000000" w:rsidRPr="00000000">
        <w:rPr>
          <w:rtl w:val="0"/>
        </w:rPr>
      </w:r>
    </w:p>
    <w:p w:rsidR="00000000" w:rsidDel="00000000" w:rsidP="00000000" w:rsidRDefault="00000000" w:rsidRPr="00000000" w14:paraId="00000036">
      <w:pPr>
        <w:spacing w:line="3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We used the following key sizes to ensure equivalency between all algorithms: AES, 128 bits; ChaCha20, 256 bits; and Blowfish, 128 bits. We chose a larger bit size for ChaCha20 due in part to differences in the design and structure of the algorithms. ChaCha20 256 was chosen to be comparable to AES and Blowfish in terms of performance ability (4). </w:t>
      </w:r>
    </w:p>
    <w:p w:rsidR="00000000" w:rsidDel="00000000" w:rsidP="00000000" w:rsidRDefault="00000000" w:rsidRPr="00000000" w14:paraId="00000037">
      <w:pPr>
        <w:spacing w:line="36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rPr>
          <w:rFonts w:ascii="Arial" w:cs="Arial" w:eastAsia="Arial" w:hAnsi="Arial"/>
          <w:sz w:val="22"/>
          <w:szCs w:val="22"/>
        </w:rPr>
      </w:pPr>
      <w:sdt>
        <w:sdtPr>
          <w:tag w:val="goog_rdk_141"/>
        </w:sdtPr>
        <w:sdtContent>
          <w:commentRangeStart w:id="64"/>
        </w:sdtContent>
      </w:sdt>
      <w:r w:rsidDel="00000000" w:rsidR="00000000" w:rsidRPr="00000000">
        <w:rPr>
          <w:rFonts w:ascii="Arial" w:cs="Arial" w:eastAsia="Arial" w:hAnsi="Arial"/>
          <w:b w:val="1"/>
          <w:sz w:val="22"/>
          <w:szCs w:val="22"/>
          <w:rtl w:val="0"/>
        </w:rPr>
        <w:t xml:space="preserve">REFERENCES</w:t>
      </w:r>
      <w:commentRangeEnd w:id="64"/>
      <w:r w:rsidDel="00000000" w:rsidR="00000000" w:rsidRPr="00000000">
        <w:commentReference w:id="64"/>
      </w:r>
      <w:r w:rsidDel="00000000" w:rsidR="00000000" w:rsidRPr="00000000">
        <w:rPr>
          <w:rtl w:val="0"/>
        </w:rPr>
      </w:r>
    </w:p>
    <w:p w:rsidR="00000000" w:rsidDel="00000000" w:rsidP="00000000" w:rsidRDefault="00000000" w:rsidRPr="00000000" w14:paraId="00000039">
      <w:pPr>
        <w:numPr>
          <w:ilvl w:val="0"/>
          <w:numId w:val="1"/>
        </w:numPr>
        <w:spacing w:before="420"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“Identity Theft Resource Center’s 2022 Annual Data Breach Report Reveals Near-Record Number of Compromises.” </w:t>
      </w:r>
      <w:r w:rsidDel="00000000" w:rsidR="00000000" w:rsidRPr="00000000">
        <w:rPr>
          <w:rFonts w:ascii="Arial" w:cs="Arial" w:eastAsia="Arial" w:hAnsi="Arial"/>
          <w:i w:val="1"/>
          <w:sz w:val="22"/>
          <w:szCs w:val="22"/>
          <w:rtl w:val="0"/>
        </w:rPr>
        <w:t xml:space="preserve">ITRC</w:t>
      </w:r>
      <w:r w:rsidDel="00000000" w:rsidR="00000000" w:rsidRPr="00000000">
        <w:rPr>
          <w:rFonts w:ascii="Arial" w:cs="Arial" w:eastAsia="Arial" w:hAnsi="Arial"/>
          <w:sz w:val="22"/>
          <w:szCs w:val="22"/>
          <w:rtl w:val="0"/>
        </w:rPr>
        <w:t xml:space="preserve">, Identity Theft Resource Center, 25 Jan. 2023, </w:t>
      </w:r>
      <w:hyperlink r:id="rId9">
        <w:r w:rsidDel="00000000" w:rsidR="00000000" w:rsidRPr="00000000">
          <w:rPr>
            <w:rFonts w:ascii="Arial" w:cs="Arial" w:eastAsia="Arial" w:hAnsi="Arial"/>
            <w:color w:val="0000ff"/>
            <w:sz w:val="22"/>
            <w:szCs w:val="22"/>
            <w:u w:val="single"/>
            <w:rtl w:val="0"/>
          </w:rPr>
          <w:t xml:space="preserve">www.idtheftcenter.org/post/2022-annual-data-breach-report-reveals-near-record-number-compromises/</w:t>
        </w:r>
      </w:hyperlink>
      <w:r w:rsidDel="00000000" w:rsidR="00000000" w:rsidRPr="00000000">
        <w:rPr>
          <w:rFonts w:ascii="Arial" w:cs="Arial" w:eastAsia="Arial" w:hAnsi="Arial"/>
          <w:sz w:val="22"/>
          <w:szCs w:val="22"/>
          <w:rtl w:val="0"/>
        </w:rPr>
        <w:t xml:space="preserve">.</w:t>
      </w:r>
      <w:sdt>
        <w:sdtPr>
          <w:tag w:val="goog_rdk_142"/>
        </w:sdtPr>
        <w:sdtContent>
          <w:ins w:author="Maninder Kaur" w:id="29" w:date="2025-03-20T22:04:43Z">
            <w:r w:rsidDel="00000000" w:rsidR="00000000" w:rsidRPr="00000000">
              <w:rPr>
                <w:rFonts w:ascii="Arial" w:cs="Arial" w:eastAsia="Arial" w:hAnsi="Arial"/>
                <w:sz w:val="22"/>
                <w:szCs w:val="22"/>
                <w:rtl w:val="0"/>
              </w:rPr>
              <w:t xml:space="preserve"> Accessed 25 Jan. 2023.</w:t>
            </w:r>
          </w:ins>
        </w:sdtContent>
      </w:sdt>
      <w:sdt>
        <w:sdtPr>
          <w:tag w:val="goog_rdk_143"/>
        </w:sdtPr>
        <w:sdtContent>
          <w:ins w:author="Louis CAI" w:id="30" w:date="2025-02-20T19:44:00Z">
            <w:sdt>
              <w:sdtPr>
                <w:tag w:val="goog_rdk_144"/>
              </w:sdtPr>
              <w:sdtContent>
                <w:del w:author="Maninder Kaur" w:id="29" w:date="2025-03-20T22:04:43Z">
                  <w:r w:rsidDel="00000000" w:rsidR="00000000" w:rsidRPr="00000000">
                    <w:rPr>
                      <w:rFonts w:ascii="Arial" w:cs="Arial" w:eastAsia="Arial" w:hAnsi="Arial"/>
                      <w:sz w:val="22"/>
                      <w:szCs w:val="22"/>
                      <w:rtl w:val="0"/>
                    </w:rPr>
                    <w:delText xml:space="preserve"> </w:delText>
                  </w:r>
                </w:del>
              </w:sdtContent>
            </w:sdt>
          </w:ins>
          <w:sdt>
            <w:sdtPr>
              <w:tag w:val="goog_rdk_145"/>
            </w:sdtPr>
            <w:sdtContent>
              <w:commentRangeStart w:id="65"/>
            </w:sdtContent>
          </w:sdt>
          <w:ins w:author="Louis CAI" w:id="30" w:date="2025-02-20T19:44:00Z">
            <w:del w:author="Maninder Kaur" w:id="29" w:date="2025-03-20T22:04:43Z">
              <w:r w:rsidDel="00000000" w:rsidR="00000000" w:rsidRPr="00000000">
                <w:rPr>
                  <w:rFonts w:ascii="Arial" w:cs="Arial" w:eastAsia="Arial" w:hAnsi="Arial"/>
                  <w:sz w:val="22"/>
                  <w:szCs w:val="22"/>
                  <w:rtl w:val="0"/>
                </w:rPr>
                <w:delText xml:space="preserve">Accessed XX XX</w:delText>
              </w:r>
            </w:del>
          </w:ins>
        </w:sdtContent>
      </w:sdt>
      <w:commentRangeEnd w:id="65"/>
      <w:r w:rsidDel="00000000" w:rsidR="00000000" w:rsidRPr="00000000">
        <w:commentReference w:id="65"/>
      </w:r>
      <w:r w:rsidDel="00000000" w:rsidR="00000000" w:rsidRPr="00000000">
        <w:rPr>
          <w:rtl w:val="0"/>
        </w:rPr>
      </w:r>
    </w:p>
    <w:p w:rsidR="00000000" w:rsidDel="00000000" w:rsidP="00000000" w:rsidRDefault="00000000" w:rsidRPr="00000000" w14:paraId="0000003A">
      <w:pPr>
        <w:numPr>
          <w:ilvl w:val="0"/>
          <w:numId w:val="1"/>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Is Encryption?” </w:t>
      </w:r>
      <w:r w:rsidDel="00000000" w:rsidR="00000000" w:rsidRPr="00000000">
        <w:rPr>
          <w:rFonts w:ascii="Arial" w:cs="Arial" w:eastAsia="Arial" w:hAnsi="Arial"/>
          <w:i w:val="1"/>
          <w:sz w:val="22"/>
          <w:szCs w:val="22"/>
          <w:rtl w:val="0"/>
        </w:rPr>
        <w:t xml:space="preserve">IBM</w:t>
      </w:r>
      <w:r w:rsidDel="00000000" w:rsidR="00000000" w:rsidRPr="00000000">
        <w:rPr>
          <w:rFonts w:ascii="Arial" w:cs="Arial" w:eastAsia="Arial" w:hAnsi="Arial"/>
          <w:sz w:val="22"/>
          <w:szCs w:val="22"/>
          <w:rtl w:val="0"/>
        </w:rPr>
        <w:t xml:space="preserve">, www.ibm.com/topics/encryption.</w:t>
      </w:r>
    </w:p>
    <w:sdt>
      <w:sdtPr>
        <w:tag w:val="goog_rdk_151"/>
      </w:sdtPr>
      <w:sdtContent>
        <w:p w:rsidR="00000000" w:rsidDel="00000000" w:rsidP="00000000" w:rsidRDefault="00000000" w:rsidRPr="00000000" w14:paraId="0000003B">
          <w:pPr>
            <w:numPr>
              <w:ilvl w:val="0"/>
              <w:numId w:val="1"/>
            </w:numPr>
            <w:spacing w:line="480" w:lineRule="auto"/>
            <w:ind w:left="720" w:hanging="360"/>
            <w:rPr>
              <w:rFonts w:ascii="Arial" w:cs="Arial" w:eastAsia="Arial" w:hAnsi="Arial"/>
              <w:sz w:val="22"/>
              <w:szCs w:val="22"/>
              <w:rPrChange w:author="Maninder Kaur" w:id="32" w:date="2025-03-20T22:06:41Z">
                <w:rPr>
                  <w:rFonts w:ascii="Arial" w:cs="Arial" w:eastAsia="Arial" w:hAnsi="Arial"/>
                  <w:sz w:val="22"/>
                  <w:szCs w:val="22"/>
                </w:rPr>
              </w:rPrChange>
            </w:rPr>
            <w:pPrChange w:author="Maninder Kaur" w:id="0" w:date="2025-03-20T22:06:41Z">
              <w:pPr>
                <w:numPr>
                  <w:ilvl w:val="0"/>
                  <w:numId w:val="1"/>
                </w:numPr>
                <w:spacing w:line="480" w:lineRule="auto"/>
                <w:ind w:left="720" w:hanging="360"/>
              </w:pPr>
            </w:pPrChange>
          </w:pPr>
          <w:sdt>
            <w:sdtPr>
              <w:tag w:val="goog_rdk_147"/>
            </w:sdtPr>
            <w:sdtContent>
              <w:ins w:author="Maninder Kaur" w:id="31" w:date="2025-03-20T22:06:41Z">
                <w:r w:rsidDel="00000000" w:rsidR="00000000" w:rsidRPr="00000000">
                  <w:rPr>
                    <w:rFonts w:ascii="Arial" w:cs="Arial" w:eastAsia="Arial" w:hAnsi="Arial"/>
                    <w:sz w:val="22"/>
                    <w:szCs w:val="22"/>
                    <w:rtl w:val="0"/>
                  </w:rPr>
                  <w:t xml:space="preserve">Sruthi, S., et al. “Encryption and Decryption of Text File and Audio Using LabVIEW.” </w:t>
                </w:r>
                <w:r w:rsidDel="00000000" w:rsidR="00000000" w:rsidRPr="00000000">
                  <w:rPr>
                    <w:rFonts w:ascii="Arial" w:cs="Arial" w:eastAsia="Arial" w:hAnsi="Arial"/>
                    <w:sz w:val="22"/>
                    <w:szCs w:val="22"/>
                    <w:rtl w:val="0"/>
                  </w:rPr>
                  <w:t xml:space="preserve">2017 International Conference on Networks &amp; Advances in Computational Technologies (NetACT)</w:t>
                </w:r>
                <w:r w:rsidDel="00000000" w:rsidR="00000000" w:rsidRPr="00000000">
                  <w:rPr>
                    <w:rFonts w:ascii="Arial" w:cs="Arial" w:eastAsia="Arial" w:hAnsi="Arial"/>
                    <w:sz w:val="22"/>
                    <w:szCs w:val="22"/>
                    <w:rtl w:val="0"/>
                  </w:rPr>
                  <w:t xml:space="preserve">, IEEE, 20-22 July 2017, https://doi.org/10.1109/netact.2017.8076816.</w:t>
                </w:r>
              </w:ins>
            </w:sdtContent>
          </w:sdt>
          <w:sdt>
            <w:sdtPr>
              <w:tag w:val="goog_rdk_148"/>
            </w:sdtPr>
            <w:sdtContent>
              <w:del w:author="Maninder Kaur" w:id="31" w:date="2025-03-20T22:06:41Z"/>
              <w:sdt>
                <w:sdtPr>
                  <w:tag w:val="goog_rdk_149"/>
                </w:sdtPr>
                <w:sdtContent>
                  <w:commentRangeStart w:id="66"/>
                </w:sdtContent>
              </w:sdt>
              <w:del w:author="Maninder Kaur" w:id="31" w:date="2025-03-20T22:06:41Z">
                <w:sdt>
                  <w:sdtPr>
                    <w:tag w:val="goog_rdk_150"/>
                  </w:sdtPr>
                  <w:sdtContent>
                    <w:commentRangeStart w:id="67"/>
                  </w:sdtContent>
                </w:sdt>
                <w:r w:rsidDel="00000000" w:rsidR="00000000" w:rsidRPr="00000000">
                  <w:rPr>
                    <w:rFonts w:ascii="Arial" w:cs="Arial" w:eastAsia="Arial" w:hAnsi="Arial"/>
                    <w:sz w:val="22"/>
                    <w:szCs w:val="22"/>
                    <w:rtl w:val="0"/>
                  </w:rPr>
                  <w:delText xml:space="preserve">Sruthi, S., et al. “Encryption and Decryption of Text File and Audio Using LabVIEW.” </w:delText>
                </w:r>
                <w:r w:rsidDel="00000000" w:rsidR="00000000" w:rsidRPr="00000000">
                  <w:rPr>
                    <w:rFonts w:ascii="Arial" w:cs="Arial" w:eastAsia="Arial" w:hAnsi="Arial"/>
                    <w:i w:val="1"/>
                    <w:sz w:val="22"/>
                    <w:szCs w:val="22"/>
                    <w:rtl w:val="0"/>
                  </w:rPr>
                  <w:delText xml:space="preserve">2017 International Conference on Networks &amp; Advances in Computational Technologies (NetACT),</w:delText>
                </w:r>
                <w:r w:rsidDel="00000000" w:rsidR="00000000" w:rsidRPr="00000000">
                  <w:rPr>
                    <w:rFonts w:ascii="Arial" w:cs="Arial" w:eastAsia="Arial" w:hAnsi="Arial"/>
                    <w:sz w:val="22"/>
                    <w:szCs w:val="22"/>
                    <w:rtl w:val="0"/>
                  </w:rPr>
                  <w:delText xml:space="preserve"> 20-22 July, 2017, https://doi.org/10.1109/netact.2017.8076816.</w:delText>
                </w:r>
              </w:del>
            </w:sdtContent>
          </w:sdt>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sdtContent>
    </w:sdt>
    <w:sdt>
      <w:sdtPr>
        <w:tag w:val="goog_rdk_156"/>
      </w:sdtPr>
      <w:sdtContent>
        <w:p w:rsidR="00000000" w:rsidDel="00000000" w:rsidP="00000000" w:rsidRDefault="00000000" w:rsidRPr="00000000" w14:paraId="0000003C">
          <w:pPr>
            <w:numPr>
              <w:ilvl w:val="0"/>
              <w:numId w:val="1"/>
            </w:numPr>
            <w:spacing w:line="480" w:lineRule="auto"/>
            <w:ind w:left="720" w:hanging="360"/>
            <w:rPr>
              <w:rFonts w:ascii="Arial" w:cs="Arial" w:eastAsia="Arial" w:hAnsi="Arial"/>
              <w:sz w:val="22"/>
              <w:szCs w:val="22"/>
              <w:rPrChange w:author="Maninder Kaur" w:id="34" w:date="2025-03-20T22:06:50Z">
                <w:rPr>
                  <w:rFonts w:ascii="Arial" w:cs="Arial" w:eastAsia="Arial" w:hAnsi="Arial"/>
                  <w:sz w:val="22"/>
                  <w:szCs w:val="22"/>
                </w:rPr>
              </w:rPrChange>
            </w:rPr>
            <w:pPrChange w:author="Maninder Kaur" w:id="0" w:date="2025-03-20T22:06:50Z">
              <w:pPr>
                <w:numPr>
                  <w:ilvl w:val="0"/>
                  <w:numId w:val="1"/>
                </w:numPr>
                <w:spacing w:line="480" w:lineRule="auto"/>
                <w:ind w:left="720" w:hanging="360"/>
              </w:pPr>
            </w:pPrChange>
          </w:pPr>
          <w:sdt>
            <w:sdtPr>
              <w:tag w:val="goog_rdk_153"/>
            </w:sdtPr>
            <w:sdtContent>
              <w:ins w:author="Maninder Kaur" w:id="33" w:date="2025-03-20T22:06:50Z">
                <w:r w:rsidDel="00000000" w:rsidR="00000000" w:rsidRPr="00000000">
                  <w:rPr>
                    <w:rFonts w:ascii="Arial" w:cs="Arial" w:eastAsia="Arial" w:hAnsi="Arial"/>
                    <w:sz w:val="22"/>
                    <w:szCs w:val="22"/>
                    <w:rtl w:val="0"/>
                  </w:rPr>
                  <w:t xml:space="preserve">Menezes, Alfred J., Paul C. van Oorschot, and Scott A. Vanstone. </w:t>
                </w:r>
                <w:r w:rsidDel="00000000" w:rsidR="00000000" w:rsidRPr="00000000">
                  <w:rPr>
                    <w:rFonts w:ascii="Arial" w:cs="Arial" w:eastAsia="Arial" w:hAnsi="Arial"/>
                    <w:sz w:val="22"/>
                    <w:szCs w:val="22"/>
                    <w:rtl w:val="0"/>
                  </w:rPr>
                  <w:t xml:space="preserve">Handbook of Applied Cryptography</w:t>
                </w:r>
                <w:r w:rsidDel="00000000" w:rsidR="00000000" w:rsidRPr="00000000">
                  <w:rPr>
                    <w:rFonts w:ascii="Arial" w:cs="Arial" w:eastAsia="Arial" w:hAnsi="Arial"/>
                    <w:sz w:val="22"/>
                    <w:szCs w:val="22"/>
                    <w:rtl w:val="0"/>
                  </w:rPr>
                  <w:t xml:space="preserve">. 2nd ed., CRC Press, 1996.</w:t>
                </w:r>
              </w:ins>
            </w:sdtContent>
          </w:sdt>
          <w:sdt>
            <w:sdtPr>
              <w:tag w:val="goog_rdk_154"/>
            </w:sdtPr>
            <w:sdtContent>
              <w:del w:author="Maninder Kaur" w:id="33" w:date="2025-03-20T22:06:50Z"/>
              <w:sdt>
                <w:sdtPr>
                  <w:tag w:val="goog_rdk_155"/>
                </w:sdtPr>
                <w:sdtContent>
                  <w:commentRangeStart w:id="68"/>
                </w:sdtContent>
              </w:sdt>
              <w:del w:author="Maninder Kaur" w:id="33" w:date="2025-03-20T22:06:50Z">
                <w:r w:rsidDel="00000000" w:rsidR="00000000" w:rsidRPr="00000000">
                  <w:rPr>
                    <w:rFonts w:ascii="Arial" w:cs="Arial" w:eastAsia="Arial" w:hAnsi="Arial"/>
                    <w:i w:val="1"/>
                    <w:sz w:val="22"/>
                    <w:szCs w:val="22"/>
                    <w:rtl w:val="0"/>
                  </w:rPr>
                  <w:delText xml:space="preserve">Handbook of Applied Cryptography</w:delText>
                </w:r>
                <w:r w:rsidDel="00000000" w:rsidR="00000000" w:rsidRPr="00000000">
                  <w:rPr>
                    <w:rFonts w:ascii="Arial" w:cs="Arial" w:eastAsia="Arial" w:hAnsi="Arial"/>
                    <w:sz w:val="22"/>
                    <w:szCs w:val="22"/>
                    <w:rtl w:val="0"/>
                  </w:rPr>
                  <w:delText xml:space="preserve">. cacr.uwaterloo.ca/hac.</w:delText>
                </w:r>
              </w:del>
            </w:sdtContent>
          </w:sdt>
          <w:commentRangeEnd w:id="68"/>
          <w:r w:rsidDel="00000000" w:rsidR="00000000" w:rsidRPr="00000000">
            <w:commentReference w:id="68"/>
          </w:r>
          <w:r w:rsidDel="00000000" w:rsidR="00000000" w:rsidRPr="00000000">
            <w:rPr>
              <w:rtl w:val="0"/>
            </w:rPr>
          </w:r>
        </w:p>
      </w:sdtContent>
    </w:sdt>
    <w:p w:rsidR="00000000" w:rsidDel="00000000" w:rsidP="00000000" w:rsidRDefault="00000000" w:rsidRPr="00000000" w14:paraId="0000003D">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“Encryption Choices: RSA vs. AES Explained.” 15 June 2021, preyproject.com/blog/types-of-encryption-symmetric-or-asymmetric-rsa-or-aes.</w:t>
      </w:r>
    </w:p>
    <w:sdt>
      <w:sdtPr>
        <w:tag w:val="goog_rdk_161"/>
      </w:sdtPr>
      <w:sdtContent>
        <w:p w:rsidR="00000000" w:rsidDel="00000000" w:rsidP="00000000" w:rsidRDefault="00000000" w:rsidRPr="00000000" w14:paraId="0000003E">
          <w:pPr>
            <w:numPr>
              <w:ilvl w:val="0"/>
              <w:numId w:val="1"/>
            </w:numPr>
            <w:spacing w:line="480" w:lineRule="auto"/>
            <w:ind w:left="720" w:hanging="360"/>
            <w:rPr>
              <w:rFonts w:ascii="Arial" w:cs="Arial" w:eastAsia="Arial" w:hAnsi="Arial"/>
              <w:sz w:val="22"/>
              <w:szCs w:val="22"/>
              <w:highlight w:val="white"/>
              <w:rPrChange w:author="Maninder Kaur" w:id="36" w:date="2025-03-20T22:07:04Z">
                <w:rPr>
                  <w:rFonts w:ascii="Arial" w:cs="Arial" w:eastAsia="Arial" w:hAnsi="Arial"/>
                  <w:sz w:val="22"/>
                  <w:szCs w:val="22"/>
                  <w:highlight w:val="white"/>
                </w:rPr>
              </w:rPrChange>
            </w:rPr>
            <w:pPrChange w:author="Maninder Kaur" w:id="0" w:date="2025-03-20T22:07:04Z">
              <w:pPr>
                <w:numPr>
                  <w:ilvl w:val="0"/>
                  <w:numId w:val="1"/>
                </w:numPr>
                <w:spacing w:line="480" w:lineRule="auto"/>
                <w:ind w:left="720" w:hanging="360"/>
              </w:pPr>
            </w:pPrChange>
          </w:pPr>
          <w:sdt>
            <w:sdtPr>
              <w:tag w:val="goog_rdk_158"/>
            </w:sdtPr>
            <w:sdtContent>
              <w:ins w:author="Maninder Kaur" w:id="35" w:date="2025-03-20T22:07:04Z">
                <w:r w:rsidDel="00000000" w:rsidR="00000000" w:rsidRPr="00000000">
                  <w:rPr>
                    <w:rFonts w:ascii="Arial" w:cs="Arial" w:eastAsia="Arial" w:hAnsi="Arial"/>
                    <w:sz w:val="22"/>
                    <w:szCs w:val="22"/>
                    <w:highlight w:val="white"/>
                    <w:rtl w:val="0"/>
                  </w:rPr>
                  <w:t xml:space="preserve">Kumar, A., et al. “Performance Analysis of Encryption Algorithms for Security.” </w:t>
                </w:r>
                <w:r w:rsidDel="00000000" w:rsidR="00000000" w:rsidRPr="00000000">
                  <w:rPr>
                    <w:rFonts w:ascii="Arial" w:cs="Arial" w:eastAsia="Arial" w:hAnsi="Arial"/>
                    <w:sz w:val="22"/>
                    <w:szCs w:val="22"/>
                    <w:highlight w:val="white"/>
                    <w:rtl w:val="0"/>
                  </w:rPr>
                  <w:t xml:space="preserve">Proceedings of the IEEE Conference</w:t>
                </w:r>
                <w:r w:rsidDel="00000000" w:rsidR="00000000" w:rsidRPr="00000000">
                  <w:rPr>
                    <w:rFonts w:ascii="Arial" w:cs="Arial" w:eastAsia="Arial" w:hAnsi="Arial"/>
                    <w:sz w:val="22"/>
                    <w:szCs w:val="22"/>
                    <w:highlight w:val="white"/>
                    <w:rtl w:val="0"/>
                  </w:rPr>
                  <w:t xml:space="preserve">, 1 Oct. 2016, IEEE, https://ieeexplore.ieee.org/document/7955835.</w:t>
                </w:r>
              </w:ins>
            </w:sdtContent>
          </w:sdt>
          <w:sdt>
            <w:sdtPr>
              <w:tag w:val="goog_rdk_159"/>
            </w:sdtPr>
            <w:sdtContent>
              <w:del w:author="Maninder Kaur" w:id="35" w:date="2025-03-20T22:07:04Z">
                <w:r w:rsidDel="00000000" w:rsidR="00000000" w:rsidRPr="00000000">
                  <w:rPr>
                    <w:rFonts w:ascii="Arial" w:cs="Arial" w:eastAsia="Arial" w:hAnsi="Arial"/>
                    <w:sz w:val="22"/>
                    <w:szCs w:val="22"/>
                    <w:highlight w:val="white"/>
                    <w:rtl w:val="0"/>
                  </w:rPr>
                  <w:delText xml:space="preserve">“Performance Analysis of Encryption Algorithms for Security.” </w:delText>
                </w:r>
              </w:del>
              <w:sdt>
                <w:sdtPr>
                  <w:tag w:val="goog_rdk_160"/>
                </w:sdtPr>
                <w:sdtContent>
                  <w:commentRangeStart w:id="69"/>
                </w:sdtContent>
              </w:sdt>
              <w:del w:author="Maninder Kaur" w:id="35" w:date="2025-03-20T22:07:04Z">
                <w:r w:rsidDel="00000000" w:rsidR="00000000" w:rsidRPr="00000000">
                  <w:rPr>
                    <w:rFonts w:ascii="Arial" w:cs="Arial" w:eastAsia="Arial" w:hAnsi="Arial"/>
                    <w:i w:val="1"/>
                    <w:sz w:val="22"/>
                    <w:szCs w:val="22"/>
                    <w:highlight w:val="white"/>
                    <w:rtl w:val="0"/>
                  </w:rPr>
                  <w:delText xml:space="preserve">IEEE Conference Publication | IEEE Xplore</w:delText>
                </w:r>
                <w:commentRangeEnd w:id="69"/>
                <w:r w:rsidDel="00000000" w:rsidR="00000000" w:rsidRPr="00000000">
                  <w:commentReference w:id="69"/>
                </w:r>
                <w:r w:rsidDel="00000000" w:rsidR="00000000" w:rsidRPr="00000000">
                  <w:rPr>
                    <w:rFonts w:ascii="Arial" w:cs="Arial" w:eastAsia="Arial" w:hAnsi="Arial"/>
                    <w:sz w:val="22"/>
                    <w:szCs w:val="22"/>
                    <w:highlight w:val="white"/>
                    <w:rtl w:val="0"/>
                  </w:rPr>
                  <w:delText xml:space="preserve">, 1 Oct. 2016, ieeexplore.ieee.org/document/7955835.</w:delText>
                </w:r>
              </w:del>
            </w:sdtContent>
          </w:sdt>
          <w:r w:rsidDel="00000000" w:rsidR="00000000" w:rsidRPr="00000000">
            <w:rPr>
              <w:rtl w:val="0"/>
            </w:rPr>
          </w:r>
        </w:p>
      </w:sdtContent>
    </w:sdt>
    <w:p w:rsidR="00000000" w:rsidDel="00000000" w:rsidP="00000000" w:rsidRDefault="00000000" w:rsidRPr="00000000" w14:paraId="0000003F">
      <w:pPr>
        <w:numPr>
          <w:ilvl w:val="0"/>
          <w:numId w:val="1"/>
        </w:numP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“Bit (Communications).” </w:t>
      </w:r>
      <w:r w:rsidDel="00000000" w:rsidR="00000000" w:rsidRPr="00000000">
        <w:rPr>
          <w:rFonts w:ascii="Arial" w:cs="Arial" w:eastAsia="Arial" w:hAnsi="Arial"/>
          <w:i w:val="1"/>
          <w:sz w:val="22"/>
          <w:szCs w:val="22"/>
          <w:highlight w:val="white"/>
          <w:rtl w:val="0"/>
        </w:rPr>
        <w:t xml:space="preserve">Encyclopaedia Britannica</w:t>
      </w:r>
      <w:r w:rsidDel="00000000" w:rsidR="00000000" w:rsidRPr="00000000">
        <w:rPr>
          <w:rFonts w:ascii="Arial" w:cs="Arial" w:eastAsia="Arial" w:hAnsi="Arial"/>
          <w:sz w:val="22"/>
          <w:szCs w:val="22"/>
          <w:highlight w:val="white"/>
          <w:rtl w:val="0"/>
        </w:rPr>
        <w:t xml:space="preserve">, www.britannica.com/technology/bit-communications.</w:t>
      </w:r>
    </w:p>
    <w:p w:rsidR="00000000" w:rsidDel="00000000" w:rsidP="00000000" w:rsidRDefault="00000000" w:rsidRPr="00000000" w14:paraId="00000040">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“All About Cryptographic Bit Lengths.” </w:t>
      </w:r>
      <w:r w:rsidDel="00000000" w:rsidR="00000000" w:rsidRPr="00000000">
        <w:rPr>
          <w:rFonts w:ascii="Arial" w:cs="Arial" w:eastAsia="Arial" w:hAnsi="Arial"/>
          <w:i w:val="1"/>
          <w:sz w:val="22"/>
          <w:szCs w:val="22"/>
          <w:highlight w:val="white"/>
          <w:rtl w:val="0"/>
        </w:rPr>
        <w:t xml:space="preserve">TCC - Technical Communications Corporation: Network Encryption, Secure Communications</w:t>
      </w:r>
      <w:r w:rsidDel="00000000" w:rsidR="00000000" w:rsidRPr="00000000">
        <w:rPr>
          <w:rFonts w:ascii="Arial" w:cs="Arial" w:eastAsia="Arial" w:hAnsi="Arial"/>
          <w:sz w:val="22"/>
          <w:szCs w:val="22"/>
          <w:highlight w:val="white"/>
          <w:rtl w:val="0"/>
        </w:rPr>
        <w:t xml:space="preserve">, www.tccsecure.com/NewsResources/CipherONEBlog/TabId/1222/ArtMID/1578/ArticleID/2/All-About-Cryptographic-Bit-Lengths.aspx. Accessed 29 May 2024.</w:t>
      </w:r>
    </w:p>
    <w:p w:rsidR="00000000" w:rsidDel="00000000" w:rsidP="00000000" w:rsidRDefault="00000000" w:rsidRPr="00000000" w14:paraId="00000041">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Al Tamimi, Abdel-Karim. </w:t>
      </w:r>
      <w:r w:rsidDel="00000000" w:rsidR="00000000" w:rsidRPr="00000000">
        <w:rPr>
          <w:rFonts w:ascii="Arial" w:cs="Arial" w:eastAsia="Arial" w:hAnsi="Arial"/>
          <w:i w:val="1"/>
          <w:sz w:val="22"/>
          <w:szCs w:val="22"/>
          <w:highlight w:val="white"/>
          <w:rtl w:val="0"/>
        </w:rPr>
        <w:t xml:space="preserve">Performance Analysis of Data Encryption Algorithms</w:t>
      </w:r>
      <w:r w:rsidDel="00000000" w:rsidR="00000000" w:rsidRPr="00000000">
        <w:rPr>
          <w:rFonts w:ascii="Arial" w:cs="Arial" w:eastAsia="Arial" w:hAnsi="Arial"/>
          <w:sz w:val="22"/>
          <w:szCs w:val="22"/>
          <w:highlight w:val="white"/>
          <w:rtl w:val="0"/>
        </w:rPr>
        <w:t xml:space="preserve">. www.cs.wustl.edu/~jain/cse567-06/ftp/encryption_perf.</w:t>
      </w:r>
    </w:p>
    <w:p w:rsidR="00000000" w:rsidDel="00000000" w:rsidP="00000000" w:rsidRDefault="00000000" w:rsidRPr="00000000" w14:paraId="00000042">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“Difference Between Block Cipher and Stream Cipher.” </w:t>
      </w:r>
      <w:r w:rsidDel="00000000" w:rsidR="00000000" w:rsidRPr="00000000">
        <w:rPr>
          <w:rFonts w:ascii="Arial" w:cs="Arial" w:eastAsia="Arial" w:hAnsi="Arial"/>
          <w:i w:val="1"/>
          <w:sz w:val="22"/>
          <w:szCs w:val="22"/>
          <w:highlight w:val="white"/>
          <w:rtl w:val="0"/>
        </w:rPr>
        <w:t xml:space="preserve">GeeksforGeeks</w:t>
      </w:r>
      <w:r w:rsidDel="00000000" w:rsidR="00000000" w:rsidRPr="00000000">
        <w:rPr>
          <w:rFonts w:ascii="Arial" w:cs="Arial" w:eastAsia="Arial" w:hAnsi="Arial"/>
          <w:sz w:val="22"/>
          <w:szCs w:val="22"/>
          <w:highlight w:val="white"/>
          <w:rtl w:val="0"/>
        </w:rPr>
        <w:t xml:space="preserve">, 20 May 2019, www.geeksforgeeks.org/difference-between-block-cipher-and-stream-cipher/.</w:t>
      </w:r>
    </w:p>
    <w:p w:rsidR="00000000" w:rsidDel="00000000" w:rsidP="00000000" w:rsidRDefault="00000000" w:rsidRPr="00000000" w14:paraId="00000043">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“Blowfish Algorithm with Examples.” </w:t>
      </w:r>
      <w:r w:rsidDel="00000000" w:rsidR="00000000" w:rsidRPr="00000000">
        <w:rPr>
          <w:rFonts w:ascii="Arial" w:cs="Arial" w:eastAsia="Arial" w:hAnsi="Arial"/>
          <w:i w:val="1"/>
          <w:sz w:val="22"/>
          <w:szCs w:val="22"/>
          <w:highlight w:val="white"/>
          <w:rtl w:val="0"/>
        </w:rPr>
        <w:t xml:space="preserve">GeeksforGeeks</w:t>
      </w:r>
      <w:r w:rsidDel="00000000" w:rsidR="00000000" w:rsidRPr="00000000">
        <w:rPr>
          <w:rFonts w:ascii="Arial" w:cs="Arial" w:eastAsia="Arial" w:hAnsi="Arial"/>
          <w:sz w:val="22"/>
          <w:szCs w:val="22"/>
          <w:highlight w:val="white"/>
          <w:rtl w:val="0"/>
        </w:rPr>
        <w:t xml:space="preserve">, 14 Oct. 2019, www.geeksforgeeks.org/blowfish-algorithm-with-examples/.</w:t>
      </w:r>
    </w:p>
    <w:p w:rsidR="00000000" w:rsidDel="00000000" w:rsidP="00000000" w:rsidRDefault="00000000" w:rsidRPr="00000000" w14:paraId="00000044">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Awati, Rahul. “Blowfish.” </w:t>
      </w:r>
      <w:r w:rsidDel="00000000" w:rsidR="00000000" w:rsidRPr="00000000">
        <w:rPr>
          <w:rFonts w:ascii="Arial" w:cs="Arial" w:eastAsia="Arial" w:hAnsi="Arial"/>
          <w:i w:val="1"/>
          <w:sz w:val="22"/>
          <w:szCs w:val="22"/>
          <w:highlight w:val="white"/>
          <w:rtl w:val="0"/>
        </w:rPr>
        <w:t xml:space="preserve">Security</w:t>
      </w:r>
      <w:r w:rsidDel="00000000" w:rsidR="00000000" w:rsidRPr="00000000">
        <w:rPr>
          <w:rFonts w:ascii="Arial" w:cs="Arial" w:eastAsia="Arial" w:hAnsi="Arial"/>
          <w:sz w:val="22"/>
          <w:szCs w:val="22"/>
          <w:highlight w:val="white"/>
          <w:rtl w:val="0"/>
        </w:rPr>
        <w:t xml:space="preserve">, 19 Jan. 2022, www.techtarget.com/searchsecurity/definition/Blowfish.</w:t>
      </w:r>
    </w:p>
    <w:p w:rsidR="00000000" w:rsidDel="00000000" w:rsidP="00000000" w:rsidRDefault="00000000" w:rsidRPr="00000000" w14:paraId="00000045">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“Advanced Encryption Standard (AES).” </w:t>
      </w:r>
      <w:r w:rsidDel="00000000" w:rsidR="00000000" w:rsidRPr="00000000">
        <w:rPr>
          <w:rFonts w:ascii="Arial" w:cs="Arial" w:eastAsia="Arial" w:hAnsi="Arial"/>
          <w:i w:val="1"/>
          <w:sz w:val="22"/>
          <w:szCs w:val="22"/>
          <w:highlight w:val="white"/>
          <w:rtl w:val="0"/>
        </w:rPr>
        <w:t xml:space="preserve">NIST</w:t>
      </w:r>
      <w:r w:rsidDel="00000000" w:rsidR="00000000" w:rsidRPr="00000000">
        <w:rPr>
          <w:rFonts w:ascii="Arial" w:cs="Arial" w:eastAsia="Arial" w:hAnsi="Arial"/>
          <w:sz w:val="22"/>
          <w:szCs w:val="22"/>
          <w:highlight w:val="white"/>
          <w:rtl w:val="0"/>
        </w:rPr>
        <w:t xml:space="preserve">, www.nist.gov/publications/advanced-encryption-standard-aes. Accessed 29 May 2024.</w:t>
      </w:r>
    </w:p>
    <w:p w:rsidR="00000000" w:rsidDel="00000000" w:rsidP="00000000" w:rsidRDefault="00000000" w:rsidRPr="00000000" w14:paraId="00000046">
      <w:pPr>
        <w:numPr>
          <w:ilvl w:val="0"/>
          <w:numId w:val="1"/>
        </w:numP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Daemen, Joan, and Vincent Rijmen. “The Design of Rijndael.” </w:t>
      </w:r>
      <w:r w:rsidDel="00000000" w:rsidR="00000000" w:rsidRPr="00000000">
        <w:rPr>
          <w:rFonts w:ascii="Arial" w:cs="Arial" w:eastAsia="Arial" w:hAnsi="Arial"/>
          <w:i w:val="1"/>
          <w:sz w:val="22"/>
          <w:szCs w:val="22"/>
          <w:highlight w:val="white"/>
          <w:rtl w:val="0"/>
        </w:rPr>
        <w:t xml:space="preserve">Information Security and Cryptography</w:t>
      </w:r>
      <w:r w:rsidDel="00000000" w:rsidR="00000000" w:rsidRPr="00000000">
        <w:rPr>
          <w:rFonts w:ascii="Arial" w:cs="Arial" w:eastAsia="Arial" w:hAnsi="Arial"/>
          <w:sz w:val="22"/>
          <w:szCs w:val="22"/>
          <w:highlight w:val="white"/>
          <w:rtl w:val="0"/>
        </w:rPr>
        <w:t xml:space="preserve">, 2002, https://doi.org/10.1007/978-3-662-04722-4.</w:t>
      </w:r>
    </w:p>
    <w:p w:rsidR="00000000" w:rsidDel="00000000" w:rsidP="00000000" w:rsidRDefault="00000000" w:rsidRPr="00000000" w14:paraId="00000047">
      <w:pPr>
        <w:numPr>
          <w:ilvl w:val="0"/>
          <w:numId w:val="1"/>
        </w:numP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“SSL and TLS: Designing and Building Secure Systems.” </w:t>
      </w:r>
      <w:r w:rsidDel="00000000" w:rsidR="00000000" w:rsidRPr="00000000">
        <w:rPr>
          <w:rFonts w:ascii="Arial" w:cs="Arial" w:eastAsia="Arial" w:hAnsi="Arial"/>
          <w:i w:val="1"/>
          <w:sz w:val="22"/>
          <w:szCs w:val="22"/>
          <w:highlight w:val="white"/>
          <w:rtl w:val="0"/>
        </w:rPr>
        <w:t xml:space="preserve">EBIN.PUB</w:t>
      </w:r>
      <w:r w:rsidDel="00000000" w:rsidR="00000000" w:rsidRPr="00000000">
        <w:rPr>
          <w:rFonts w:ascii="Arial" w:cs="Arial" w:eastAsia="Arial" w:hAnsi="Arial"/>
          <w:sz w:val="22"/>
          <w:szCs w:val="22"/>
          <w:highlight w:val="white"/>
          <w:rtl w:val="0"/>
        </w:rPr>
        <w:t xml:space="preserve">, ebin.pub/ssl-and-tls-designing-and-building-secure-systems-0201615983-9780201615982.html.</w:t>
      </w:r>
    </w:p>
    <w:p w:rsidR="00000000" w:rsidDel="00000000" w:rsidP="00000000" w:rsidRDefault="00000000" w:rsidRPr="00000000" w14:paraId="00000048">
      <w:pPr>
        <w:numPr>
          <w:ilvl w:val="0"/>
          <w:numId w:val="1"/>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Paolomatarazzo. “BitLocker Overview - Windows Security.” </w:t>
      </w:r>
      <w:r w:rsidDel="00000000" w:rsidR="00000000" w:rsidRPr="00000000">
        <w:rPr>
          <w:rFonts w:ascii="Arial" w:cs="Arial" w:eastAsia="Arial" w:hAnsi="Arial"/>
          <w:i w:val="1"/>
          <w:sz w:val="22"/>
          <w:szCs w:val="22"/>
          <w:rtl w:val="0"/>
        </w:rPr>
        <w:t xml:space="preserve">Microsoft Learn</w:t>
      </w:r>
      <w:r w:rsidDel="00000000" w:rsidR="00000000" w:rsidRPr="00000000">
        <w:rPr>
          <w:rFonts w:ascii="Arial" w:cs="Arial" w:eastAsia="Arial" w:hAnsi="Arial"/>
          <w:sz w:val="22"/>
          <w:szCs w:val="22"/>
          <w:rtl w:val="0"/>
        </w:rPr>
        <w:t xml:space="preserve">, 6 Nov. 2023, learn.microsoft.com/en-us/windows/security/operating-system-security/data-protection/bitlocker.</w:t>
      </w:r>
    </w:p>
    <w:p w:rsidR="00000000" w:rsidDel="00000000" w:rsidP="00000000" w:rsidRDefault="00000000" w:rsidRPr="00000000" w14:paraId="00000049">
      <w:pPr>
        <w:numPr>
          <w:ilvl w:val="0"/>
          <w:numId w:val="1"/>
        </w:numPr>
        <w:spacing w:line="48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“Apple Platform Security.” </w:t>
      </w:r>
      <w:r w:rsidDel="00000000" w:rsidR="00000000" w:rsidRPr="00000000">
        <w:rPr>
          <w:rFonts w:ascii="Arial" w:cs="Arial" w:eastAsia="Arial" w:hAnsi="Arial"/>
          <w:i w:val="1"/>
          <w:sz w:val="22"/>
          <w:szCs w:val="22"/>
          <w:rtl w:val="0"/>
        </w:rPr>
        <w:t xml:space="preserve">Apple Support</w:t>
      </w:r>
      <w:r w:rsidDel="00000000" w:rsidR="00000000" w:rsidRPr="00000000">
        <w:rPr>
          <w:rFonts w:ascii="Arial" w:cs="Arial" w:eastAsia="Arial" w:hAnsi="Arial"/>
          <w:sz w:val="22"/>
          <w:szCs w:val="22"/>
          <w:rtl w:val="0"/>
        </w:rPr>
        <w:t xml:space="preserve">, support.apple.com/guide/security/welcome/web.</w:t>
      </w:r>
    </w:p>
    <w:p w:rsidR="00000000" w:rsidDel="00000000" w:rsidP="00000000" w:rsidRDefault="00000000" w:rsidRPr="00000000" w14:paraId="0000004A">
      <w:pPr>
        <w:numPr>
          <w:ilvl w:val="0"/>
          <w:numId w:val="1"/>
        </w:numP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Bernstein, Daniel J. “ChaCha20, a Variant of Salsa20.” </w:t>
      </w:r>
      <w:r w:rsidDel="00000000" w:rsidR="00000000" w:rsidRPr="00000000">
        <w:rPr>
          <w:rFonts w:ascii="Arial" w:cs="Arial" w:eastAsia="Arial" w:hAnsi="Arial"/>
          <w:i w:val="1"/>
          <w:sz w:val="22"/>
          <w:szCs w:val="22"/>
          <w:highlight w:val="white"/>
          <w:rtl w:val="0"/>
        </w:rPr>
        <w:t xml:space="preserve">University of Chicago, Department of Mathematics, Statistics, and Computer Science</w:t>
      </w:r>
      <w:r w:rsidDel="00000000" w:rsidR="00000000" w:rsidRPr="00000000">
        <w:rPr>
          <w:rFonts w:ascii="Arial" w:cs="Arial" w:eastAsia="Arial" w:hAnsi="Arial"/>
          <w:sz w:val="22"/>
          <w:szCs w:val="22"/>
          <w:highlight w:val="white"/>
          <w:rtl w:val="0"/>
        </w:rPr>
        <w:t xml:space="preserve">, chrome-extension://efaidnbmnnnibpcajpcglclefindmkaj/https://cr.yp.to/chacha/chacha-20080120.pdf.</w:t>
      </w:r>
    </w:p>
    <w:p w:rsidR="00000000" w:rsidDel="00000000" w:rsidP="00000000" w:rsidRDefault="00000000" w:rsidRPr="00000000" w14:paraId="0000004B">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“What Is a Side-Channel Attack? How It Works.” </w:t>
      </w:r>
      <w:r w:rsidDel="00000000" w:rsidR="00000000" w:rsidRPr="00000000">
        <w:rPr>
          <w:rFonts w:ascii="Arial" w:cs="Arial" w:eastAsia="Arial" w:hAnsi="Arial"/>
          <w:i w:val="1"/>
          <w:sz w:val="22"/>
          <w:szCs w:val="22"/>
          <w:highlight w:val="white"/>
          <w:rtl w:val="0"/>
        </w:rPr>
        <w:t xml:space="preserve">GeeksforGeeks</w:t>
      </w:r>
      <w:r w:rsidDel="00000000" w:rsidR="00000000" w:rsidRPr="00000000">
        <w:rPr>
          <w:rFonts w:ascii="Arial" w:cs="Arial" w:eastAsia="Arial" w:hAnsi="Arial"/>
          <w:sz w:val="22"/>
          <w:szCs w:val="22"/>
          <w:highlight w:val="white"/>
          <w:rtl w:val="0"/>
        </w:rPr>
        <w:t xml:space="preserve">, 31 Mar. 2024, www.geeksforgeeks.org/what-is-a-side-channel.</w:t>
      </w:r>
    </w:p>
    <w:p w:rsidR="00000000" w:rsidDel="00000000" w:rsidP="00000000" w:rsidRDefault="00000000" w:rsidRPr="00000000" w14:paraId="0000004C">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Computerphile. “ChaCha Cipher - Computerphile.” </w:t>
      </w:r>
      <w:r w:rsidDel="00000000" w:rsidR="00000000" w:rsidRPr="00000000">
        <w:rPr>
          <w:rFonts w:ascii="Arial" w:cs="Arial" w:eastAsia="Arial" w:hAnsi="Arial"/>
          <w:i w:val="1"/>
          <w:sz w:val="22"/>
          <w:szCs w:val="22"/>
          <w:highlight w:val="white"/>
          <w:rtl w:val="0"/>
        </w:rPr>
        <w:t xml:space="preserve">YouTube</w:t>
      </w:r>
      <w:r w:rsidDel="00000000" w:rsidR="00000000" w:rsidRPr="00000000">
        <w:rPr>
          <w:rFonts w:ascii="Arial" w:cs="Arial" w:eastAsia="Arial" w:hAnsi="Arial"/>
          <w:sz w:val="22"/>
          <w:szCs w:val="22"/>
          <w:highlight w:val="white"/>
          <w:rtl w:val="0"/>
        </w:rPr>
        <w:t xml:space="preserve">, 19 Feb. 2021, www.youtube.com/watch?v=UeIpq-C-GSA.</w:t>
      </w:r>
    </w:p>
    <w:p w:rsidR="00000000" w:rsidDel="00000000" w:rsidP="00000000" w:rsidRDefault="00000000" w:rsidRPr="00000000" w14:paraId="0000004D">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Nir, Yoav, and Adam Langley. “RFC 7539: ChaCha20 and Poly1305 for IETF Protocols.” </w:t>
      </w:r>
      <w:r w:rsidDel="00000000" w:rsidR="00000000" w:rsidRPr="00000000">
        <w:rPr>
          <w:rFonts w:ascii="Arial" w:cs="Arial" w:eastAsia="Arial" w:hAnsi="Arial"/>
          <w:i w:val="1"/>
          <w:sz w:val="22"/>
          <w:szCs w:val="22"/>
          <w:highlight w:val="white"/>
          <w:rtl w:val="0"/>
        </w:rPr>
        <w:t xml:space="preserve">IETF Datatracker</w:t>
      </w:r>
      <w:r w:rsidDel="00000000" w:rsidR="00000000" w:rsidRPr="00000000">
        <w:rPr>
          <w:rFonts w:ascii="Arial" w:cs="Arial" w:eastAsia="Arial" w:hAnsi="Arial"/>
          <w:sz w:val="22"/>
          <w:szCs w:val="22"/>
          <w:highlight w:val="white"/>
          <w:rtl w:val="0"/>
        </w:rPr>
        <w:t xml:space="preserve">, datatracker.ietf.org/doc/html/rfc7539. Accessed 29 May 2024.</w:t>
      </w:r>
    </w:p>
    <w:p w:rsidR="00000000" w:rsidDel="00000000" w:rsidP="00000000" w:rsidRDefault="00000000" w:rsidRPr="00000000" w14:paraId="0000004E">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Kumari, Shailja, and Jyoti Chawla. “Comparative Analysis on Different Parameters of Encryption Algorithms for Information Security.” </w:t>
      </w:r>
      <w:r w:rsidDel="00000000" w:rsidR="00000000" w:rsidRPr="00000000">
        <w:rPr>
          <w:rFonts w:ascii="Arial" w:cs="Arial" w:eastAsia="Arial" w:hAnsi="Arial"/>
          <w:i w:val="1"/>
          <w:sz w:val="22"/>
          <w:szCs w:val="22"/>
          <w:highlight w:val="white"/>
          <w:rtl w:val="0"/>
        </w:rPr>
        <w:t xml:space="preserve">Proceedings of the Conference</w:t>
      </w:r>
      <w:r w:rsidDel="00000000" w:rsidR="00000000" w:rsidRPr="00000000">
        <w:rPr>
          <w:rFonts w:ascii="Arial" w:cs="Arial" w:eastAsia="Arial" w:hAnsi="Arial"/>
          <w:sz w:val="22"/>
          <w:szCs w:val="22"/>
          <w:highlight w:val="white"/>
          <w:rtl w:val="0"/>
        </w:rPr>
        <w:t xml:space="preserve">, 2015, api.semanticscholar.org/CorpusID:212544681.</w:t>
      </w:r>
    </w:p>
    <w:p w:rsidR="00000000" w:rsidDel="00000000" w:rsidP="00000000" w:rsidRDefault="00000000" w:rsidRPr="00000000" w14:paraId="0000004F">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Shi, et al. “Improved Key Recovery Attacks on Reduced-Round Salsa20 and ChaCha.” </w:t>
      </w:r>
      <w:r w:rsidDel="00000000" w:rsidR="00000000" w:rsidRPr="00000000">
        <w:rPr>
          <w:rFonts w:ascii="Arial" w:cs="Arial" w:eastAsia="Arial" w:hAnsi="Arial"/>
          <w:i w:val="1"/>
          <w:sz w:val="22"/>
          <w:szCs w:val="22"/>
          <w:highlight w:val="white"/>
          <w:rtl w:val="0"/>
        </w:rPr>
        <w:t xml:space="preserve">ICISC'12: Proceedings of the 15th International Conference on Information Security and Cryptology</w:t>
      </w:r>
      <w:r w:rsidDel="00000000" w:rsidR="00000000" w:rsidRPr="00000000">
        <w:rPr>
          <w:rFonts w:ascii="Arial" w:cs="Arial" w:eastAsia="Arial" w:hAnsi="Arial"/>
          <w:sz w:val="22"/>
          <w:szCs w:val="22"/>
          <w:highlight w:val="white"/>
          <w:rtl w:val="0"/>
        </w:rPr>
        <w:t xml:space="preserve">, 2013, pp. 337–51. https://doi.org/10.1007/978-3-642-37682-5_24.</w:t>
      </w:r>
    </w:p>
    <w:p w:rsidR="00000000" w:rsidDel="00000000" w:rsidP="00000000" w:rsidRDefault="00000000" w:rsidRPr="00000000" w14:paraId="00000050">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“Cybersecurity of Quantum Computing: A New Frontier.” </w:t>
      </w:r>
      <w:r w:rsidDel="00000000" w:rsidR="00000000" w:rsidRPr="00000000">
        <w:rPr>
          <w:rFonts w:ascii="Arial" w:cs="Arial" w:eastAsia="Arial" w:hAnsi="Arial"/>
          <w:i w:val="1"/>
          <w:sz w:val="22"/>
          <w:szCs w:val="22"/>
          <w:highlight w:val="white"/>
          <w:rtl w:val="0"/>
        </w:rPr>
        <w:t xml:space="preserve">SEI Blog</w:t>
      </w:r>
      <w:r w:rsidDel="00000000" w:rsidR="00000000" w:rsidRPr="00000000">
        <w:rPr>
          <w:rFonts w:ascii="Arial" w:cs="Arial" w:eastAsia="Arial" w:hAnsi="Arial"/>
          <w:sz w:val="22"/>
          <w:szCs w:val="22"/>
          <w:highlight w:val="white"/>
          <w:rtl w:val="0"/>
        </w:rPr>
        <w:t xml:space="preserve">, insights.sei.cmu.edu/blog/cybersecurity-of-quantum-computing-a-new-frontier/. Accessed 29 May 2024.</w:t>
      </w:r>
    </w:p>
    <w:p w:rsidR="00000000" w:rsidDel="00000000" w:rsidP="00000000" w:rsidRDefault="00000000" w:rsidRPr="00000000" w14:paraId="00000051">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Kamal, R. “Securing the IoT Data Landscape: IoT Encryption Algorithms.” </w:t>
      </w:r>
      <w:r w:rsidDel="00000000" w:rsidR="00000000" w:rsidRPr="00000000">
        <w:rPr>
          <w:rFonts w:ascii="Arial" w:cs="Arial" w:eastAsia="Arial" w:hAnsi="Arial"/>
          <w:i w:val="1"/>
          <w:sz w:val="22"/>
          <w:szCs w:val="22"/>
          <w:highlight w:val="white"/>
          <w:rtl w:val="0"/>
        </w:rPr>
        <w:t xml:space="preserve">Intuz</w:t>
      </w:r>
      <w:r w:rsidDel="00000000" w:rsidR="00000000" w:rsidRPr="00000000">
        <w:rPr>
          <w:rFonts w:ascii="Arial" w:cs="Arial" w:eastAsia="Arial" w:hAnsi="Arial"/>
          <w:sz w:val="22"/>
          <w:szCs w:val="22"/>
          <w:highlight w:val="white"/>
          <w:rtl w:val="0"/>
        </w:rPr>
        <w:t xml:space="preserve">, www.intuz.com/blog/securing-the-iot-data-landscape-iot-encryption-algorithms.</w:t>
      </w:r>
    </w:p>
    <w:p w:rsidR="00000000" w:rsidDel="00000000" w:rsidP="00000000" w:rsidRDefault="00000000" w:rsidRPr="00000000" w14:paraId="00000052">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“Cryptography.” </w:t>
      </w:r>
      <w:r w:rsidDel="00000000" w:rsidR="00000000" w:rsidRPr="00000000">
        <w:rPr>
          <w:rFonts w:ascii="Arial" w:cs="Arial" w:eastAsia="Arial" w:hAnsi="Arial"/>
          <w:i w:val="1"/>
          <w:sz w:val="22"/>
          <w:szCs w:val="22"/>
          <w:highlight w:val="white"/>
          <w:rtl w:val="0"/>
        </w:rPr>
        <w:t xml:space="preserve">Cryptography Documentation</w:t>
      </w:r>
      <w:r w:rsidDel="00000000" w:rsidR="00000000" w:rsidRPr="00000000">
        <w:rPr>
          <w:rFonts w:ascii="Arial" w:cs="Arial" w:eastAsia="Arial" w:hAnsi="Arial"/>
          <w:sz w:val="22"/>
          <w:szCs w:val="22"/>
          <w:highlight w:val="white"/>
          <w:rtl w:val="0"/>
        </w:rPr>
        <w:t xml:space="preserve">, cryptography.io/en/latest/.</w:t>
      </w:r>
    </w:p>
    <w:p w:rsidR="00000000" w:rsidDel="00000000" w:rsidP="00000000" w:rsidRDefault="00000000" w:rsidRPr="00000000" w14:paraId="00000053">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“os module documentation.” </w:t>
      </w:r>
      <w:r w:rsidDel="00000000" w:rsidR="00000000" w:rsidRPr="00000000">
        <w:rPr>
          <w:rFonts w:ascii="Arial" w:cs="Arial" w:eastAsia="Arial" w:hAnsi="Arial"/>
          <w:i w:val="1"/>
          <w:sz w:val="22"/>
          <w:szCs w:val="22"/>
          <w:highlight w:val="white"/>
          <w:rtl w:val="0"/>
        </w:rPr>
        <w:t xml:space="preserve">Python Documentation</w:t>
      </w:r>
      <w:r w:rsidDel="00000000" w:rsidR="00000000" w:rsidRPr="00000000">
        <w:rPr>
          <w:rFonts w:ascii="Arial" w:cs="Arial" w:eastAsia="Arial" w:hAnsi="Arial"/>
          <w:sz w:val="22"/>
          <w:szCs w:val="22"/>
          <w:highlight w:val="white"/>
          <w:rtl w:val="0"/>
        </w:rPr>
        <w:t xml:space="preserve">, https://docs.python.org/3/library/os.html.</w:t>
      </w:r>
    </w:p>
    <w:p w:rsidR="00000000" w:rsidDel="00000000" w:rsidP="00000000" w:rsidRDefault="00000000" w:rsidRPr="00000000" w14:paraId="00000054">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“time module documentation.” </w:t>
      </w:r>
      <w:r w:rsidDel="00000000" w:rsidR="00000000" w:rsidRPr="00000000">
        <w:rPr>
          <w:rFonts w:ascii="Arial" w:cs="Arial" w:eastAsia="Arial" w:hAnsi="Arial"/>
          <w:i w:val="1"/>
          <w:sz w:val="22"/>
          <w:szCs w:val="22"/>
          <w:highlight w:val="white"/>
          <w:rtl w:val="0"/>
        </w:rPr>
        <w:t xml:space="preserve">Python Documentation</w:t>
      </w:r>
      <w:r w:rsidDel="00000000" w:rsidR="00000000" w:rsidRPr="00000000">
        <w:rPr>
          <w:rFonts w:ascii="Arial" w:cs="Arial" w:eastAsia="Arial" w:hAnsi="Arial"/>
          <w:sz w:val="22"/>
          <w:szCs w:val="22"/>
          <w:highlight w:val="white"/>
          <w:rtl w:val="0"/>
        </w:rPr>
        <w:t xml:space="preserve">, docs.python.org/3/library/time.html.</w:t>
      </w:r>
    </w:p>
    <w:p w:rsidR="00000000" w:rsidDel="00000000" w:rsidP="00000000" w:rsidRDefault="00000000" w:rsidRPr="00000000" w14:paraId="00000055">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“Cryptographic Hashes.” </w:t>
      </w:r>
      <w:r w:rsidDel="00000000" w:rsidR="00000000" w:rsidRPr="00000000">
        <w:rPr>
          <w:rFonts w:ascii="Arial" w:cs="Arial" w:eastAsia="Arial" w:hAnsi="Arial"/>
          <w:i w:val="1"/>
          <w:sz w:val="22"/>
          <w:szCs w:val="22"/>
          <w:highlight w:val="white"/>
          <w:rtl w:val="0"/>
        </w:rPr>
        <w:t xml:space="preserve">Cryptography Documentation</w:t>
      </w:r>
      <w:r w:rsidDel="00000000" w:rsidR="00000000" w:rsidRPr="00000000">
        <w:rPr>
          <w:rFonts w:ascii="Arial" w:cs="Arial" w:eastAsia="Arial" w:hAnsi="Arial"/>
          <w:sz w:val="22"/>
          <w:szCs w:val="22"/>
          <w:highlight w:val="white"/>
          <w:rtl w:val="0"/>
        </w:rPr>
        <w:t xml:space="preserve">, cryptography.io/en/latest/hazmat/primitives/cryptographic-hashes/.</w:t>
      </w:r>
    </w:p>
    <w:p w:rsidR="00000000" w:rsidDel="00000000" w:rsidP="00000000" w:rsidRDefault="00000000" w:rsidRPr="00000000" w14:paraId="00000056">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“Rocket Software Documentation.” docs.rocketsoftware.com/bundle/unidataunibasiccommands_rg_824/page/vmn1685024690247.html.</w:t>
      </w:r>
    </w:p>
    <w:p w:rsidR="00000000" w:rsidDel="00000000" w:rsidP="00000000" w:rsidRDefault="00000000" w:rsidRPr="00000000" w14:paraId="00000057">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Team, Codecademy. “7 Best Programming Languages for Cryptography.” </w:t>
      </w:r>
      <w:r w:rsidDel="00000000" w:rsidR="00000000" w:rsidRPr="00000000">
        <w:rPr>
          <w:rFonts w:ascii="Arial" w:cs="Arial" w:eastAsia="Arial" w:hAnsi="Arial"/>
          <w:i w:val="1"/>
          <w:sz w:val="22"/>
          <w:szCs w:val="22"/>
          <w:highlight w:val="white"/>
          <w:rtl w:val="0"/>
        </w:rPr>
        <w:t xml:space="preserve">Codecademy Blog</w:t>
      </w:r>
      <w:r w:rsidDel="00000000" w:rsidR="00000000" w:rsidRPr="00000000">
        <w:rPr>
          <w:rFonts w:ascii="Arial" w:cs="Arial" w:eastAsia="Arial" w:hAnsi="Arial"/>
          <w:sz w:val="22"/>
          <w:szCs w:val="22"/>
          <w:highlight w:val="white"/>
          <w:rtl w:val="0"/>
        </w:rPr>
        <w:t xml:space="preserve">, 9 Apr. 2024, www.codecademy.com/resources/blog/programming-languages-for-cryptography.</w:t>
      </w:r>
    </w:p>
    <w:p w:rsidR="00000000" w:rsidDel="00000000" w:rsidP="00000000" w:rsidRDefault="00000000" w:rsidRPr="00000000" w14:paraId="00000058">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Daniel, Brett. “What Are Embedded Systems?” </w:t>
      </w:r>
      <w:r w:rsidDel="00000000" w:rsidR="00000000" w:rsidRPr="00000000">
        <w:rPr>
          <w:rFonts w:ascii="Arial" w:cs="Arial" w:eastAsia="Arial" w:hAnsi="Arial"/>
          <w:i w:val="1"/>
          <w:sz w:val="22"/>
          <w:szCs w:val="22"/>
          <w:highlight w:val="white"/>
          <w:rtl w:val="0"/>
        </w:rPr>
        <w:t xml:space="preserve">Trenton Systems</w:t>
      </w:r>
      <w:r w:rsidDel="00000000" w:rsidR="00000000" w:rsidRPr="00000000">
        <w:rPr>
          <w:rFonts w:ascii="Arial" w:cs="Arial" w:eastAsia="Arial" w:hAnsi="Arial"/>
          <w:sz w:val="22"/>
          <w:szCs w:val="22"/>
          <w:highlight w:val="white"/>
          <w:rtl w:val="0"/>
        </w:rPr>
        <w:t xml:space="preserve">, 18 Mar. 2024, www.trentonsystems.com/en-us/resource-hub/blog/what-are-embedded-systems.</w:t>
      </w:r>
    </w:p>
    <w:p w:rsidR="00000000" w:rsidDel="00000000" w:rsidP="00000000" w:rsidRDefault="00000000" w:rsidRPr="00000000" w14:paraId="00000059">
      <w:pPr>
        <w:numPr>
          <w:ilvl w:val="0"/>
          <w:numId w:val="1"/>
        </w:numPr>
        <w:pBdr>
          <w:left w:color="000000" w:space="0" w:sz="0" w:val="none"/>
        </w:pBdr>
        <w:spacing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Kaur, Maninder. “GitHub - Themaninderkaur/Research-paper-sources: Code, Pseudocode and Text Files Used in Research Paper.” </w:t>
      </w:r>
      <w:r w:rsidDel="00000000" w:rsidR="00000000" w:rsidRPr="00000000">
        <w:rPr>
          <w:rFonts w:ascii="Arial" w:cs="Arial" w:eastAsia="Arial" w:hAnsi="Arial"/>
          <w:i w:val="1"/>
          <w:sz w:val="22"/>
          <w:szCs w:val="22"/>
          <w:highlight w:val="white"/>
          <w:rtl w:val="0"/>
        </w:rPr>
        <w:t xml:space="preserve">GitHub</w:t>
      </w:r>
      <w:r w:rsidDel="00000000" w:rsidR="00000000" w:rsidRPr="00000000">
        <w:rPr>
          <w:rFonts w:ascii="Arial" w:cs="Arial" w:eastAsia="Arial" w:hAnsi="Arial"/>
          <w:sz w:val="22"/>
          <w:szCs w:val="22"/>
          <w:highlight w:val="white"/>
          <w:rtl w:val="0"/>
        </w:rPr>
        <w:t xml:space="preserve">, github.com/themaninderkaur/research-paper-sources.</w:t>
      </w:r>
    </w:p>
    <w:p w:rsidR="00000000" w:rsidDel="00000000" w:rsidP="00000000" w:rsidRDefault="00000000" w:rsidRPr="00000000" w14:paraId="0000005A">
      <w:pPr>
        <w:numPr>
          <w:ilvl w:val="0"/>
          <w:numId w:val="1"/>
        </w:numPr>
        <w:pBdr>
          <w:left w:color="000000" w:space="0" w:sz="0" w:val="none"/>
        </w:pBdr>
        <w:spacing w:after="120" w:line="48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“Lorem Ipsum – Generator, Origins and Meaning.” </w:t>
      </w:r>
      <w:r w:rsidDel="00000000" w:rsidR="00000000" w:rsidRPr="00000000">
        <w:rPr>
          <w:rFonts w:ascii="Arial" w:cs="Arial" w:eastAsia="Arial" w:hAnsi="Arial"/>
          <w:i w:val="1"/>
          <w:sz w:val="22"/>
          <w:szCs w:val="22"/>
          <w:highlight w:val="white"/>
          <w:rtl w:val="0"/>
        </w:rPr>
        <w:t xml:space="preserve">Lorem Ipsum</w:t>
      </w:r>
      <w:r w:rsidDel="00000000" w:rsidR="00000000" w:rsidRPr="00000000">
        <w:rPr>
          <w:rFonts w:ascii="Arial" w:cs="Arial" w:eastAsia="Arial" w:hAnsi="Arial"/>
          <w:sz w:val="22"/>
          <w:szCs w:val="22"/>
          <w:highlight w:val="white"/>
          <w:rtl w:val="0"/>
        </w:rPr>
        <w:t xml:space="preserve">, loremipsum.io.</w:t>
      </w:r>
    </w:p>
    <w:p w:rsidR="00000000" w:rsidDel="00000000" w:rsidP="00000000" w:rsidRDefault="00000000" w:rsidRPr="00000000" w14:paraId="0000005B">
      <w:pPr>
        <w:pBdr>
          <w:left w:color="000000" w:space="0" w:sz="0" w:val="none"/>
        </w:pBdr>
        <w:spacing w:line="360" w:lineRule="auto"/>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5C">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Tables with Captions</w:t>
      </w:r>
    </w:p>
    <w:sdt>
      <w:sdtPr>
        <w:tag w:val="goog_rdk_164"/>
      </w:sdtPr>
      <w:sdtContent>
        <w:p w:rsidR="00000000" w:rsidDel="00000000" w:rsidP="00000000" w:rsidRDefault="00000000" w:rsidRPr="00000000" w14:paraId="0000005D">
          <w:pPr>
            <w:spacing w:line="360" w:lineRule="auto"/>
            <w:rPr>
              <w:ins w:author="Maninder Kaur" w:id="37" w:date="2025-03-20T22:07:19Z"/>
              <w:rFonts w:ascii="Arial" w:cs="Arial" w:eastAsia="Arial" w:hAnsi="Arial"/>
              <w:b w:val="1"/>
              <w:sz w:val="22"/>
              <w:szCs w:val="22"/>
            </w:rPr>
          </w:pPr>
          <w:sdt>
            <w:sdtPr>
              <w:tag w:val="goog_rdk_163"/>
            </w:sdtPr>
            <w:sdtContent>
              <w:ins w:author="Maninder Kaur" w:id="37" w:date="2025-03-20T22:07:19Z">
                <w:r w:rsidDel="00000000" w:rsidR="00000000" w:rsidRPr="00000000">
                  <w:rPr>
                    <w:rFonts w:ascii="Arial" w:cs="Arial" w:eastAsia="Arial" w:hAnsi="Arial"/>
                    <w:b w:val="1"/>
                    <w:sz w:val="22"/>
                    <w:szCs w:val="22"/>
                    <w:rtl w:val="0"/>
                  </w:rPr>
                  <w:t xml:space="preserve">Table 1: Average encryption/decryption time for each encryption algorithm.</w:t>
                </w:r>
                <w:r w:rsidDel="00000000" w:rsidR="00000000" w:rsidRPr="00000000">
                  <w:rPr>
                    <w:rFonts w:ascii="Arial" w:cs="Arial" w:eastAsia="Arial" w:hAnsi="Arial"/>
                    <w:b w:val="1"/>
                    <w:sz w:val="22"/>
                    <w:szCs w:val="22"/>
                    <w:rtl w:val="0"/>
                  </w:rPr>
                  <w:t xml:space="preserve"> The data was collected by recording the time taken for each encryption and decryption process for a text file containing a certain length of Lorem Ipsum text, averaged over 10 trials.</w:t>
                </w:r>
              </w:ins>
            </w:sdtContent>
          </w:sdt>
        </w:p>
      </w:sdtContent>
    </w:sdt>
    <w:sdt>
      <w:sdtPr>
        <w:tag w:val="goog_rdk_169"/>
      </w:sdtPr>
      <w:sdtContent>
        <w:p w:rsidR="00000000" w:rsidDel="00000000" w:rsidP="00000000" w:rsidRDefault="00000000" w:rsidRPr="00000000" w14:paraId="0000005E">
          <w:pPr>
            <w:spacing w:line="360" w:lineRule="auto"/>
            <w:rPr>
              <w:rFonts w:ascii="Arial" w:cs="Arial" w:eastAsia="Arial" w:hAnsi="Arial"/>
              <w:b w:val="1"/>
              <w:sz w:val="22"/>
              <w:szCs w:val="22"/>
              <w:rPrChange w:author="Maninder Kaur" w:id="38" w:date="2025-03-20T22:07:19Z">
                <w:rPr>
                  <w:rFonts w:ascii="Arial" w:cs="Arial" w:eastAsia="Arial" w:hAnsi="Arial"/>
                  <w:sz w:val="22"/>
                  <w:szCs w:val="22"/>
                </w:rPr>
              </w:rPrChange>
            </w:rPr>
          </w:pPr>
          <w:sdt>
            <w:sdtPr>
              <w:tag w:val="goog_rdk_166"/>
            </w:sdtPr>
            <w:sdtContent>
              <w:del w:author="Maninder Kaur" w:id="37" w:date="2025-03-20T22:07:19Z"/>
              <w:sdt>
                <w:sdtPr>
                  <w:tag w:val="goog_rdk_167"/>
                </w:sdtPr>
                <w:sdtContent>
                  <w:commentRangeStart w:id="70"/>
                </w:sdtContent>
              </w:sdt>
              <w:del w:author="Maninder Kaur" w:id="37" w:date="2025-03-20T22:07:19Z">
                <w:r w:rsidDel="00000000" w:rsidR="00000000" w:rsidRPr="00000000">
                  <w:rPr>
                    <w:rFonts w:ascii="Arial" w:cs="Arial" w:eastAsia="Arial" w:hAnsi="Arial"/>
                    <w:b w:val="1"/>
                    <w:sz w:val="22"/>
                    <w:szCs w:val="22"/>
                    <w:rtl w:val="0"/>
                  </w:rPr>
                  <w:delText xml:space="preserve">Table 1: Average time in seconds of each encryption algorithm to encrypt/decrypt a text file containing a certain length of Lorem Ipsum text.</w:delText>
                </w:r>
                <w:r w:rsidDel="00000000" w:rsidR="00000000" w:rsidRPr="00000000">
                  <w:rPr>
                    <w:rFonts w:ascii="Arial" w:cs="Arial" w:eastAsia="Arial" w:hAnsi="Arial"/>
                    <w:sz w:val="22"/>
                    <w:szCs w:val="22"/>
                    <w:rtl w:val="0"/>
                  </w:rPr>
                  <w:delText xml:space="preserve"> The data was collected by recording the time taken for each encryption and decryption process for each text file length, averaged over 10 trials.</w:delText>
                </w:r>
              </w:del>
            </w:sdtContent>
          </w:sdt>
          <w:commentRangeEnd w:id="70"/>
          <w:r w:rsidDel="00000000" w:rsidR="00000000" w:rsidRPr="00000000">
            <w:commentReference w:id="70"/>
          </w:r>
          <w:sdt>
            <w:sdtPr>
              <w:tag w:val="goog_rdk_168"/>
            </w:sdtPr>
            <w:sdtContent>
              <w:r w:rsidDel="00000000" w:rsidR="00000000" w:rsidRPr="00000000">
                <w:rPr>
                  <w:rtl w:val="0"/>
                </w:rPr>
              </w:r>
            </w:sdtContent>
          </w:sdt>
        </w:p>
      </w:sdtContent>
    </w:sdt>
    <w:tbl>
      <w:tblPr>
        <w:tblStyle w:val="Table1"/>
        <w:tblW w:w="9105.0" w:type="dxa"/>
        <w:jc w:val="left"/>
        <w:tblLayout w:type="fixed"/>
        <w:tblLook w:val="0600"/>
      </w:tblPr>
      <w:tblGrid>
        <w:gridCol w:w="1545"/>
        <w:gridCol w:w="1140"/>
        <w:gridCol w:w="1185"/>
        <w:gridCol w:w="1230"/>
        <w:gridCol w:w="1335"/>
        <w:gridCol w:w="1275"/>
        <w:gridCol w:w="1395"/>
        <w:tblGridChange w:id="0">
          <w:tblGrid>
            <w:gridCol w:w="1545"/>
            <w:gridCol w:w="1140"/>
            <w:gridCol w:w="1185"/>
            <w:gridCol w:w="1230"/>
            <w:gridCol w:w="1335"/>
            <w:gridCol w:w="1275"/>
            <w:gridCol w:w="1395"/>
          </w:tblGrid>
        </w:tblGridChange>
      </w:tblGrid>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F">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Length</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AES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AES Decryption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ChaCha20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ChaCha20 Decryption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Blowfish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Blowfish Decryption</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Sentence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7">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0.01024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8">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9">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A">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B">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C">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D">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Paragraph</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E">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6F">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0">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1">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2">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3">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0.0013</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Page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5">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6">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7">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8">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9">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A">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0.0012</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Chapter</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C">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D">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E">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7F">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0">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0.083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1">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0.0017</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Section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3">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4">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5">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6">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7">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8">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Book</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A">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0.086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B">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C">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D">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E">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0.086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8F">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r>
    </w:tbl>
    <w:p w:rsidR="00000000" w:rsidDel="00000000" w:rsidP="00000000" w:rsidRDefault="00000000" w:rsidRPr="00000000" w14:paraId="00000090">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spacing w:line="360" w:lineRule="auto"/>
        <w:rPr>
          <w:rFonts w:ascii="Arial" w:cs="Arial" w:eastAsia="Arial" w:hAnsi="Arial"/>
          <w:sz w:val="22"/>
          <w:szCs w:val="22"/>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ouis CAI" w:id="63" w:date="2025-02-20T19:41:00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correct the rest in this sentence in this way.</w:t>
      </w:r>
    </w:p>
  </w:comment>
  <w:comment w:author="Louis CAI" w:id="40" w:date="2025-02-19T22:39:00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support from the literature for this statement? Does this statement apply to AES and ChaCha20?</w:t>
      </w:r>
    </w:p>
  </w:comment>
  <w:comment w:author="Louis CAI" w:id="25" w:date="2025-02-19T21:49:00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mentioned earlier, “This study found that AES was relatively faster than Blowfish”, making the description here confusing. Please clarify.</w:t>
      </w:r>
    </w:p>
  </w:comment>
  <w:comment w:author="Louis CAI" w:id="26" w:date="2025-02-19T21:56:00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 is good that you attempted to identify a research gap here, please understand that a solid research gap is very important and should not be only for rhetorical purpose. It highlights the contribution  of your study to the field and the uniqueness of your work, thus justifying the need to conduct the present research. A good research gap should be identified after surveying the literature in the field.</w:t>
      </w:r>
    </w:p>
  </w:comment>
  <w:comment w:author="Louis CAI" w:id="0" w:date="2025-02-16T10:53:00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turn on track changes and do not delete our comments when revising the manuscript. This will facilitate the examination of the revised manuscript.</w:t>
      </w:r>
    </w:p>
  </w:comment>
  <w:comment w:author="Louis CAI" w:id="30" w:date="2025-02-19T22:22:00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confused here. You state earlier “However, its [AES] average decryption time was generally shorter than ChaCha20 and Blowfish.”</w:t>
      </w:r>
    </w:p>
  </w:comment>
  <w:comment w:author="Louis CAI" w:id="34" w:date="2025-02-19T22:30:00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comment does not seem to have been addressed: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 understand what you’re trying to say here. Can you rephrase?</w:t>
      </w:r>
    </w:p>
  </w:comment>
  <w:comment w:author="Louis CAI" w:id="14" w:date="2025-02-16T21:54:00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wondering if the historical background is necessary here. If so, you may still want to reorganise the information a bit for a smoother flow. For example, you can start by describing the key features of AES (“AES employs…”) and then move on to the history. This way, the introduction to AES would not cut in the middle of the description of the history.</w:t>
      </w:r>
    </w:p>
  </w:comment>
  <w:comment w:author="Louis CAI" w:id="55" w:date="2025-02-20T19:02:00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wondering why one library is associated with multiple citations. Did you intend to cite multiple libraries from which codes for the three algorithms were sourced?</w:t>
      </w:r>
    </w:p>
  </w:comment>
  <w:comment w:author="Louis CAI" w:id="31" w:date="2025-02-19T22:23:00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Please be more specific.</w:t>
      </w:r>
    </w:p>
  </w:comment>
  <w:comment w:author="Louis CAI" w:id="11" w:date="2025-02-16T11:06:00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information does not seem to be general knowledge and therefore should be accompanied by a citation to the source where the information was found. When the information in multiple sentences is from the same source, we typically add citations to both the starting and ending sentences.</w:t>
      </w:r>
    </w:p>
  </w:comment>
  <w:comment w:author="Louis CAI" w:id="32" w:date="2025-02-20T20:13:00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Discussion is overall complete. One missing component is to situate your result discussion in the literature by comparing your findings with those in the earlier literature. This is important for you to demonstrate the validity of your work (if results are consistent) and to identify new findings that might make new contributions. For example, have previous studies reported similar asymmetry in the encryption and decryption time? Are your encryption and decryption times and the extent of the asymmetry comparable to those reported before?</w:t>
      </w:r>
    </w:p>
  </w:comment>
  <w:comment w:author="Louis CAI" w:id="60" w:date="2025-02-20T19:24:00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avoid features of informal writing like contractions.</w:t>
      </w:r>
    </w:p>
  </w:comment>
  <w:comment w:author="Louis CAI" w:id="49" w:date="2025-02-19T22:59:00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behavior? Please clarify.</w:t>
      </w:r>
    </w:p>
  </w:comment>
  <w:comment w:author="Louis CAI" w:id="46" w:date="2025-02-19T22:52:00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cite sources as examples.</w:t>
      </w:r>
    </w:p>
  </w:comment>
  <w:comment w:author="Louis CAI" w:id="69" w:date="2025-02-20T19:50:00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my earlier comment regarding how to cite conference proceedings.</w:t>
      </w:r>
    </w:p>
  </w:comment>
  <w:comment w:author="Louis CAI" w:id="19" w:date="2025-02-19T21:43:00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be more specific about these limitations?</w:t>
      </w:r>
    </w:p>
  </w:comment>
  <w:comment w:author="Louis CAI" w:id="6" w:date="2025-02-16T10:43:00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cite two sources, a space should be inserted after the comma. Please correct the reminder cases in the manuscript.</w:t>
      </w:r>
    </w:p>
  </w:comment>
  <w:comment w:author="Louis CAI" w:id="37" w:date="2025-02-19T22:43:00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preceding paragraph seems to be turning to the difference in the encryption and decryption time. Therefore, you may want to foreground the present paragraph. That way, you can discuss the performance difference between different algorithms first and then turn to the imbalance.</w:t>
      </w:r>
    </w:p>
  </w:comment>
  <w:comment w:author="Louis CAI" w:id="50" w:date="2025-02-19T23:00:00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support from the literature?</w:t>
      </w:r>
    </w:p>
  </w:comment>
  <w:comment w:author="Louis CAI" w:id="18" w:date="2025-02-16T22:03:00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apply to ChaCha20, which, as you describe, has a “fixed key size of 256 bits”?</w:t>
      </w:r>
    </w:p>
  </w:comment>
  <w:comment w:author="Louis CAI" w:id="23" w:date="2025-02-19T21:54:00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appraisal of the reviewed study would be less important than the key findings (relevant to your study). Instead of highlighting what the paper’s focus is, you should present the synthesized finding here.</w:t>
      </w:r>
    </w:p>
  </w:comment>
  <w:comment w:author="Louis CAI" w:id="24" w:date="2025-02-19T22:09:00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similar issue was raised in the previous round of CE: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that you’ve looked into previous studies on this topic. For your own manuscript, I would focus less on the broader implications of their study (e.g. “They provide valuable insight into the strengths and weaknesses of these algorithms”) and more on their specific findings and what they could mean for your own study (e.g. “They found that ChaCha20 excelled at xyz”).</w:t>
      </w:r>
    </w:p>
  </w:comment>
  <w:comment w:author="Louis CAI" w:id="8" w:date="2025-02-16T10:53:00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be more specific here?</w:t>
      </w:r>
    </w:p>
  </w:comment>
  <w:comment w:author="Louis CAI" w:id="20" w:date="2025-02-19T21:48:00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advantages seem to have been largely covered in earlier paragraphs. If not fully covered, you may want to integrate some of the key features into earlier paragraphs to avoid repetition. Here, as correctly indicated by the sentence “Several research studies examined …”, should be reviewing comparative studies. Ref (22) is a good example, but you may want to be more focused here.</w:t>
      </w:r>
    </w:p>
  </w:comment>
  <w:comment w:author="Louis CAI" w:id="68" w:date="2025-02-20T19:49:00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cite appropriately.</w:t>
      </w:r>
    </w:p>
  </w:comment>
  <w:comment w:author="Louis CAI" w:id="45" w:date="2025-02-19T22:50:00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 aid from the hardware fully compensate for the longer file length? Do you have support from the literature for this explanation?</w:t>
      </w:r>
    </w:p>
  </w:comment>
  <w:comment w:author="Louis CAI" w:id="22" w:date="2025-02-19T21:53:00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by whom? Please clarify.</w:t>
      </w:r>
    </w:p>
  </w:comment>
  <w:comment w:author="Louis CAI" w:id="35" w:date="2025-02-19T22:33:00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confused here. If the process is straightforward, why would it take longer time?</w:t>
      </w:r>
    </w:p>
  </w:comment>
  <w:comment w:author="Louis CAI" w:id="52" w:date="2025-02-19T23:04:00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Blowfish is known to underperform in comparison with more modern algorithms, why was it included in this comparison in the first place? The research design would need further justification earlier in the Introduction.</w:t>
      </w:r>
    </w:p>
  </w:comment>
  <w:comment w:author="Louis CAI" w:id="64" w:date="2025-02-20T19:46:00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 need to be formatted in our modified MLA 8 format. For more information, please see our submission guide: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https://emerginginvestigators.org/submissions/references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deviations from the expected format are observed here. I will highlight several major issues in the list. Please carefully read the instructions, consult other resources related to MLA citation format, check the reference list, and make corrections.</w:t>
      </w:r>
    </w:p>
  </w:comment>
  <w:comment w:author="Louis CAI" w:id="10" w:date="2025-02-16T11:03:00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recommend removing this sentence, which is not highly relevant to your study and adds to reader’s cognitive workload with additional comparison.</w:t>
      </w:r>
    </w:p>
  </w:comment>
  <w:comment w:author="Louis CAI" w:id="12" w:date="2025-02-16T21:57:00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better to save this information to later when you introduce the range of key sizes available and relate the range to AES’ flexibility? This way, the description of key size will be coherently connected to your research decision and the two reasons for choosing 128 bits will not be distanced too much.</w:t>
      </w:r>
    </w:p>
  </w:comment>
  <w:comment w:author="Louis CAI" w:id="13" w:date="2025-02-19T22:06:00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also see the following comments from the previous round of CE for your consideration of the information organization in the Introduction: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I would suggest that you focus on first describing all three algorithms from an objective perspective. Then, you could have a paragraph explaining the choices you made in your study design. That way, the reader will know about the basics of each algorithm first, which will allow said reader to understand your choices.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my earlier comment about separating the text about prior literature from the text about the decisions you made for your study.</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introduce the prior literature first, both because it occurred first chronologically and because it sets the stage for your study.</w:t>
      </w:r>
    </w:p>
  </w:comment>
  <w:comment w:author="Louis CAI" w:id="56" w:date="2025-02-20T19:26:00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give a few examples and cite credible sources to support this statement?</w:t>
      </w:r>
    </w:p>
  </w:comment>
  <w:comment w:author="Louis CAI" w:id="44" w:date="2025-02-19T22:48:00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cite relevant source.</w:t>
      </w:r>
    </w:p>
  </w:comment>
  <w:comment w:author="Louis CAI" w:id="39" w:date="2025-02-19T22:36:00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cite relevant sources for this information.</w:t>
      </w:r>
    </w:p>
  </w:comment>
  <w:comment w:author="Louis CAI" w:id="36" w:date="2025-02-19T22:34:00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is this lessened asymmetry related to the algorithmic configuration? If so, please elaborate with support from the literature.</w:t>
      </w:r>
    </w:p>
  </w:comment>
  <w:comment w:author="Louis CAI" w:id="5" w:date="2025-02-16T10:45:00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 make the requested changes regarding the discussion of different file formats, please modify this part, which seems to repeat information at the end of the first paragraph.</w:t>
      </w:r>
    </w:p>
  </w:comment>
  <w:comment w:author="Louis CAI" w:id="15" w:date="2025-02-16T22:00:00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good for coherence to explain the effects of key size on performance right after the mention of the availability of different key sizes.</w:t>
      </w:r>
    </w:p>
  </w:comment>
  <w:comment w:author="Louis CAI" w:id="51" w:date="2025-02-19T23:00:00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this sentence related to the experimental decision of not measuring the encryption/decryption speed on a per character basis?</w:t>
      </w:r>
    </w:p>
  </w:comment>
  <w:comment w:author="Louis CAI" w:id="65" w:date="2025-02-20T19:45:00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resources need to have access time.</w:t>
      </w:r>
    </w:p>
  </w:comment>
  <w:comment w:author="Louis CAI" w:id="66" w:date="2025-02-20T19:48:00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conference proceeding, which should be cited following the format linked below: How do I cite conference proceedings? | MLA Style Center</w:t>
      </w:r>
    </w:p>
  </w:comment>
  <w:comment w:author="Louis CAI" w:id="67" w:date="2025-02-20T19:49:00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also note that Research Gate is a research social platform not a journal or publisher.</w:t>
      </w:r>
    </w:p>
  </w:comment>
  <w:comment w:author="Louis CAI" w:id="27" w:date="2025-02-19T21:58:00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atypical to foreground the potential implication of your study when overviewing the study.</w:t>
      </w:r>
    </w:p>
  </w:comment>
  <w:comment w:author="Louis CAI" w:id="21" w:date="2025-02-19T21:52:00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it be possible to find other comparative studies. You mentioned “several studies” examined different algorithms, from my understanding, in a comparative manner, but so far, only one is mentioned. Adequately reviewing existing comparative studies would build a more solid foundation for your work and should lead to a research gap for your study.</w:t>
      </w:r>
    </w:p>
  </w:comment>
  <w:comment w:author="Louis CAI" w:id="16" w:date="2025-02-16T22:09:00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elide this part of the sentence as the information is not relevant to your discussion.</w:t>
      </w:r>
    </w:p>
  </w:comment>
  <w:comment w:author="Louis CAI" w:id="62" w:date="2025-02-20T19:39:00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check the use of quotation marks and proof read for other similar cases.</w:t>
      </w:r>
    </w:p>
  </w:comment>
  <w:comment w:author="Louis CAI" w:id="33" w:date="2025-02-19T22:27:00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the information in the highlighted section be self-conflicting? Please clarify.</w:t>
      </w:r>
    </w:p>
  </w:comment>
  <w:comment w:author="Louis CAI" w:id="61" w:date="2025-02-20T19:38:00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following comment from the previous round of CE: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careful to avoid wording that seems to 'predict the future'. We can't know what will drive advancements in cybersecurity, so I think 'undoubtedly' is a bit too strong.</w:t>
        <w:br w:type="textWrapping"/>
        <w:br w:type="textWrapping"/>
        <w:t xml:space="preserve">Consider instead 'likely.'</w:t>
      </w:r>
    </w:p>
  </w:comment>
  <w:comment w:author="Louis CAI" w:id="57" w:date="2025-02-20T19:29:00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the following comment from the previous round of CE: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that you considered these other algorithms, but there’s no need to explain why you chose not to include them in your study!</w:t>
        <w:br w:type="textWrapping"/>
        <w:br w:type="textWrapping"/>
        <w:t xml:space="preserve">What I would do, though, is highlight a couple of other encryption algorithms that could be studied in the future and what those experiments might add to our understanding. For example, “Future studies may utilize other algorithms, such as RSA, DES/3DES, and ECC, which asymmetric algorithms, have different key sizes……” or something like that.</w:t>
      </w:r>
    </w:p>
  </w:comment>
  <w:comment w:author="Louis CAI" w:id="58" w:date="2025-02-20T19:30:00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seems to me that the first reason you provided is more of a description of the situation than a reason why only symmetric algorithms were selected for examination.</w:t>
      </w:r>
    </w:p>
  </w:comment>
  <w:comment w:author="Louis CAI" w:id="59" w:date="2025-02-20T19:36:00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reason seems questionable to me. Should not the key size be optimized for a specific algorithm for a task? If so, it would make more sense to compare the optimized model without controlling the key size as an extraneous variable.</w:t>
      </w:r>
    </w:p>
  </w:comment>
  <w:comment w:author="Louis CAI" w:id="7" w:date="2025-02-16T11:01:00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paragraph can be more organised by highlighting the characteristics by which the algorithms are different. Two characteristics seem to be hardware support and block size.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first indicate a factor that differentiates the algorithms and then explain how they are different. Note that in the current version, descriptions of certain algorithms are missing, rendering the comparison less straightforward. For instance, does Blowfish have hardware support?</w:t>
      </w:r>
    </w:p>
  </w:comment>
  <w:comment w:author="Louis CAI" w:id="42" w:date="2025-02-19T22:45:00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address the following comment: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explain a little more here? Why does the device being able to perform operations in real time mean that file size does not correlate with process time?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why were the citations removed? Would your proposed explanation be supported by the literature?</w:t>
      </w:r>
    </w:p>
  </w:comment>
  <w:comment w:author="Louis CAI" w:id="48" w:date="2025-02-19T22:58:00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cannot fully follow the logic here. Could you clarify what you mean by “the algorithm’s goal is to encrypt/decrypt in a fixed time due to uniform character processing”?</w:t>
      </w:r>
    </w:p>
  </w:comment>
  <w:comment w:author="Giorgio, Rachel" w:id="1" w:date="2024-08-02T08:50:00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 specifically compare encryption/decryption of these different file types, this can be removed.</w:t>
      </w:r>
    </w:p>
  </w:comment>
  <w:comment w:author="Ben Koleske" w:id="2" w:date="2024-08-09T13:54:00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Rachel here. The goal of the Introduction is to provide background information for the reader to understand the context for your study. Since you are studying only text files, you don't need to describe how more complex file types are encrypted or decrypted. It also probably isn't necessary to describe what plaintext encoding looks like for non-text file components, since you only study text.</w:t>
      </w:r>
    </w:p>
  </w:comment>
  <w:comment w:author="Maninder Kaur" w:id="3" w:date="2024-11-27T17:57:35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personally be better to describe the different types of files that can be encrypted. In one of the first revisions from JEI, one of the editors said that I should, since it would give "more insight into the possibilities that encryption can accomplish"</w:t>
      </w:r>
    </w:p>
  </w:comment>
  <w:comment w:author="Louis CAI" w:id="4" w:date="2024-11-27T17:57:35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explanation. However, I agree with our CEs that this part should be, at least, condensed to avoid losing the focus here. Perhaps you can modify it and relocate the relevant information into the Discussion to show that since your study focused on text files only and considering the differences in the mechanism as described here, more studies would be needed for other formats of files.</w:t>
      </w:r>
    </w:p>
  </w:comment>
  <w:comment w:author="Louis CAI" w:id="47" w:date="2025-02-19T22:56:00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that I understand what you tried to convey here.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initialization time is shorter for files with fewer characters, would not shorter files have shorter processing time? Or is the initialization time irrespective of the file size?</w:t>
      </w:r>
    </w:p>
  </w:comment>
  <w:comment w:author="Louis CAI" w:id="28" w:date="2025-02-19T21:58:00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it be “all three algorithms”?</w:t>
      </w:r>
    </w:p>
  </w:comment>
  <w:comment w:author="Louis CAI" w:id="29" w:date="2025-02-19T22:18:00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Discussions of why certain results were obtained should be saved for the Discussion section.</w:t>
      </w:r>
    </w:p>
  </w:comment>
  <w:comment w:author="Louis CAI" w:id="17" w:date="2025-02-16T22:02:00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phrase was added to smoothen the transition here.</w:t>
      </w:r>
    </w:p>
  </w:comment>
  <w:comment w:author="Louis CAI" w:id="41" w:date="2025-02-19T22:44:00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the following comment: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was part of your hypothesis, please include it in the relevant section of the Introduction.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as per my previous comment, it is not necessary to prove your hypothesis true in science. At JEI, we prefer that you provide your original hypothesis regardless of whether you end up partially or fully disproving it. And from my personal perspective, I always find it more interesting in science when a hypothesis is disproven. Some of the most important discoveries in all of science have happened when researchers were surprised by their results.</w:t>
      </w:r>
    </w:p>
  </w:comment>
  <w:comment w:author="Louis CAI" w:id="53" w:date="2025-02-19T23:05:00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give some concrete examples hand elaborate on how those factors may affect the results?</w:t>
      </w:r>
    </w:p>
  </w:comment>
  <w:comment w:author="Louis CAI" w:id="9" w:date="2025-02-16T10:57:00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curly quotes consistently.</w:t>
      </w:r>
    </w:p>
  </w:comment>
  <w:comment w:author="Louis CAI" w:id="54" w:date="2025-02-19T23:08:00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this point different from the first limitation you identified?</w:t>
      </w:r>
    </w:p>
  </w:comment>
  <w:comment w:author="Louis CAI" w:id="43" w:date="2025-02-19T22:47:00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cite relevant source.</w:t>
      </w:r>
    </w:p>
  </w:comment>
  <w:comment w:author="Louis CAI" w:id="70" w:date="2025-02-20T19:53:00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the following comment: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sentence of a figure or table legend is treated as the title, and hence it is bolded.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bit long for a title. Perhaps it could be shortened to: "Average encryption/decryption time for each encryption algorithm."</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then split off the remaining details into a later sentence in the legend.</w:t>
      </w:r>
    </w:p>
  </w:comment>
  <w:comment w:author="Louis CAI" w:id="38" w:date="2025-02-19T22:36:00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the following comment. With two papers cited here, the issue is not resolved: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generally avoid direct quotes in scientific writing. It is better to state what this means in your own words.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since there are three references here, it isn't clear which one is the source of the quote.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96" w15:done="0"/>
  <w15:commentEx w15:paraId="00000097" w15:done="0"/>
  <w15:commentEx w15:paraId="00000098" w15:done="0"/>
  <w15:commentEx w15:paraId="00000099" w15:paraIdParent="00000098" w15:done="0"/>
  <w15:commentEx w15:paraId="0000009A" w15:done="0"/>
  <w15:commentEx w15:paraId="0000009B" w15:done="0"/>
  <w15:commentEx w15:paraId="0000009E" w15:done="0"/>
  <w15:commentEx w15:paraId="0000009F" w15:done="0"/>
  <w15:commentEx w15:paraId="000000A0" w15:done="0"/>
  <w15:commentEx w15:paraId="000000A1" w15:done="0"/>
  <w15:commentEx w15:paraId="000000A2" w15:done="0"/>
  <w15:commentEx w15:paraId="000000A3" w15:done="0"/>
  <w15:commentEx w15:paraId="000000A4" w15:done="0"/>
  <w15:commentEx w15:paraId="000000A5" w15:done="0"/>
  <w15:commentEx w15:paraId="000000A6" w15:done="0"/>
  <w15:commentEx w15:paraId="000000A7" w15:done="0"/>
  <w15:commentEx w15:paraId="000000A8" w15:done="0"/>
  <w15:commentEx w15:paraId="000000A9" w15:done="0"/>
  <w15:commentEx w15:paraId="000000AA" w15:done="0"/>
  <w15:commentEx w15:paraId="000000AB" w15:done="0"/>
  <w15:commentEx w15:paraId="000000AC" w15:done="0"/>
  <w15:commentEx w15:paraId="000000AD" w15:done="0"/>
  <w15:commentEx w15:paraId="000000B0" w15:paraIdParent="000000AD" w15:done="0"/>
  <w15:commentEx w15:paraId="000000B1" w15:done="0"/>
  <w15:commentEx w15:paraId="000000B2" w15:done="0"/>
  <w15:commentEx w15:paraId="000000B3" w15:done="0"/>
  <w15:commentEx w15:paraId="000000B4" w15:done="0"/>
  <w15:commentEx w15:paraId="000000B5" w15:done="0"/>
  <w15:commentEx w15:paraId="000000B6" w15:done="0"/>
  <w15:commentEx w15:paraId="000000B7" w15:done="0"/>
  <w15:commentEx w15:paraId="000000BC" w15:done="0"/>
  <w15:commentEx w15:paraId="000000BD" w15:done="0"/>
  <w15:commentEx w15:paraId="000000BE" w15:done="0"/>
  <w15:commentEx w15:paraId="000000C6" w15:paraIdParent="000000BE" w15:done="0"/>
  <w15:commentEx w15:paraId="000000C7" w15:done="0"/>
  <w15:commentEx w15:paraId="000000C8" w15:done="0"/>
  <w15:commentEx w15:paraId="000000C9" w15:done="0"/>
  <w15:commentEx w15:paraId="000000CA" w15:done="0"/>
  <w15:commentEx w15:paraId="000000CB" w15:done="0"/>
  <w15:commentEx w15:paraId="000000CC" w15:done="0"/>
  <w15:commentEx w15:paraId="000000CD" w15:done="0"/>
  <w15:commentEx w15:paraId="000000CE" w15:done="0"/>
  <w15:commentEx w15:paraId="000000CF" w15:done="0"/>
  <w15:commentEx w15:paraId="000000D0" w15:paraIdParent="000000CF" w15:done="0"/>
  <w15:commentEx w15:paraId="000000D1" w15:done="0"/>
  <w15:commentEx w15:paraId="000000D2" w15:done="0"/>
  <w15:commentEx w15:paraId="000000D3" w15:done="0"/>
  <w15:commentEx w15:paraId="000000D4" w15:done="0"/>
  <w15:commentEx w15:paraId="000000D5" w15:done="0"/>
  <w15:commentEx w15:paraId="000000D8" w15:done="0"/>
  <w15:commentEx w15:paraId="000000DB" w15:done="0"/>
  <w15:commentEx w15:paraId="000000DC" w15:paraIdParent="000000DB" w15:done="0"/>
  <w15:commentEx w15:paraId="000000DD" w15:paraIdParent="000000DB" w15:done="0"/>
  <w15:commentEx w15:paraId="000000E0" w15:done="0"/>
  <w15:commentEx w15:paraId="000000E5" w15:done="0"/>
  <w15:commentEx w15:paraId="000000E6" w15:done="0"/>
  <w15:commentEx w15:paraId="000000E7" w15:done="0"/>
  <w15:commentEx w15:paraId="000000E8" w15:paraIdParent="000000E7" w15:done="0"/>
  <w15:commentEx w15:paraId="000000E9" w15:paraIdParent="000000E7" w15:done="0"/>
  <w15:commentEx w15:paraId="000000EA" w15:paraIdParent="000000E7" w15:done="0"/>
  <w15:commentEx w15:paraId="000000ED" w15:done="0"/>
  <w15:commentEx w15:paraId="000000EE" w15:done="0"/>
  <w15:commentEx w15:paraId="000000EF" w15:done="0"/>
  <w15:commentEx w15:paraId="000000F0" w15:done="0"/>
  <w15:commentEx w15:paraId="000000F5" w15:done="0"/>
  <w15:commentEx w15:paraId="000000F6" w15:done="0"/>
  <w15:commentEx w15:paraId="000000F7" w15:done="0"/>
  <w15:commentEx w15:paraId="000000F8" w15:done="0"/>
  <w15:commentEx w15:paraId="000000F9" w15:done="0"/>
  <w15:commentEx w15:paraId="00000100" w15:done="0"/>
  <w15:commentEx w15:paraId="0000010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tabs>
        <w:tab w:val="center" w:leader="none" w:pos="4680"/>
        <w:tab w:val="right" w:leader="none" w:pos="9360"/>
      </w:tabs>
      <w:spacing w:line="36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-628645</wp:posOffset>
          </wp:positionH>
          <wp:positionV relativeFrom="paragraph">
            <wp:posOffset>-295270</wp:posOffset>
          </wp:positionV>
          <wp:extent cx="2242820" cy="542925"/>
          <wp:effectExtent b="0" l="0" r="0" t="0"/>
          <wp:wrapSquare wrapText="bothSides" distB="0" distT="0" distL="114300" distR="114300"/>
          <wp:docPr descr="Logo&#10;&#10;Description automatically generated" id="5" name="image1.png"/>
          <a:graphic>
            <a:graphicData uri="http://schemas.openxmlformats.org/drawingml/2006/picture">
              <pic:pic>
                <pic:nvPicPr>
                  <pic:cNvPr descr="Logo&#10;&#10;Description automatically generated" id="0" name="image1.png"/>
                  <pic:cNvPicPr preferRelativeResize="0"/>
                </pic:nvPicPr>
                <pic:blipFill>
                  <a:blip r:embed="rId1"/>
                  <a:srcRect b="0" l="0" r="0" t="0"/>
                  <a:stretch>
                    <a:fillRect/>
                  </a:stretch>
                </pic:blipFill>
                <pic:spPr>
                  <a:xfrm>
                    <a:off x="0" y="0"/>
                    <a:ext cx="2242820" cy="5429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Revision">
    <w:name w:val="Revision"/>
    <w:hidden w:val="1"/>
    <w:uiPriority w:val="99"/>
    <w:semiHidden w:val="1"/>
    <w:rsid w:val="000C440F"/>
  </w:style>
  <w:style w:type="character" w:styleId="CommentReference">
    <w:name w:val="annotation reference"/>
    <w:basedOn w:val="DefaultParagraphFont"/>
    <w:uiPriority w:val="99"/>
    <w:semiHidden w:val="1"/>
    <w:unhideWhenUsed w:val="1"/>
    <w:rsid w:val="000C440F"/>
    <w:rPr>
      <w:sz w:val="16"/>
      <w:szCs w:val="16"/>
    </w:rPr>
  </w:style>
  <w:style w:type="paragraph" w:styleId="CommentText">
    <w:name w:val="annotation text"/>
    <w:basedOn w:val="Normal"/>
    <w:link w:val="CommentTextChar"/>
    <w:uiPriority w:val="99"/>
    <w:unhideWhenUsed w:val="1"/>
    <w:rsid w:val="000C440F"/>
    <w:rPr>
      <w:sz w:val="20"/>
      <w:szCs w:val="20"/>
    </w:rPr>
  </w:style>
  <w:style w:type="character" w:styleId="CommentTextChar" w:customStyle="1">
    <w:name w:val="Comment Text Char"/>
    <w:basedOn w:val="DefaultParagraphFont"/>
    <w:link w:val="CommentText"/>
    <w:uiPriority w:val="99"/>
    <w:rsid w:val="000C440F"/>
    <w:rPr>
      <w:sz w:val="20"/>
      <w:szCs w:val="20"/>
    </w:rPr>
  </w:style>
  <w:style w:type="paragraph" w:styleId="CommentSubject">
    <w:name w:val="annotation subject"/>
    <w:basedOn w:val="CommentText"/>
    <w:next w:val="CommentText"/>
    <w:link w:val="CommentSubjectChar"/>
    <w:uiPriority w:val="99"/>
    <w:semiHidden w:val="1"/>
    <w:unhideWhenUsed w:val="1"/>
    <w:rsid w:val="000C440F"/>
    <w:rPr>
      <w:b w:val="1"/>
      <w:bCs w:val="1"/>
    </w:rPr>
  </w:style>
  <w:style w:type="character" w:styleId="CommentSubjectChar" w:customStyle="1">
    <w:name w:val="Comment Subject Char"/>
    <w:basedOn w:val="CommentTextChar"/>
    <w:link w:val="CommentSubject"/>
    <w:uiPriority w:val="99"/>
    <w:semiHidden w:val="1"/>
    <w:rsid w:val="000C440F"/>
    <w:rPr>
      <w:b w:val="1"/>
      <w:bCs w:val="1"/>
      <w:sz w:val="20"/>
      <w:szCs w:val="20"/>
    </w:rPr>
  </w:style>
  <w:style w:type="character" w:styleId="Hyperlink">
    <w:name w:val="Hyperlink"/>
    <w:basedOn w:val="DefaultParagraphFont"/>
    <w:uiPriority w:val="99"/>
    <w:unhideWhenUsed w:val="1"/>
    <w:rsid w:val="003D4431"/>
    <w:rPr>
      <w:color w:val="0000ff" w:themeColor="hyperlink"/>
      <w:u w:val="single"/>
    </w:rPr>
  </w:style>
  <w:style w:type="character" w:styleId="UnresolvedMention">
    <w:name w:val="Unresolved Mention"/>
    <w:basedOn w:val="DefaultParagraphFont"/>
    <w:uiPriority w:val="99"/>
    <w:semiHidden w:val="1"/>
    <w:unhideWhenUsed w:val="1"/>
    <w:rsid w:val="003D4431"/>
    <w:rPr>
      <w:color w:val="605e5c"/>
      <w:shd w:color="auto" w:fill="e1dfdd" w:val="clear"/>
    </w:rPr>
  </w:style>
  <w:style w:type="table" w:styleId="a8"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D853CF"/>
    <w:pPr>
      <w:tabs>
        <w:tab w:val="center" w:pos="4153"/>
        <w:tab w:val="right" w:pos="8306"/>
      </w:tabs>
    </w:pPr>
  </w:style>
  <w:style w:type="character" w:styleId="HeaderChar" w:customStyle="1">
    <w:name w:val="Header Char"/>
    <w:basedOn w:val="DefaultParagraphFont"/>
    <w:link w:val="Header"/>
    <w:uiPriority w:val="99"/>
    <w:rsid w:val="00D853CF"/>
  </w:style>
  <w:style w:type="paragraph" w:styleId="Footer">
    <w:name w:val="footer"/>
    <w:basedOn w:val="Normal"/>
    <w:link w:val="FooterChar"/>
    <w:uiPriority w:val="99"/>
    <w:unhideWhenUsed w:val="1"/>
    <w:rsid w:val="00D853CF"/>
    <w:pPr>
      <w:tabs>
        <w:tab w:val="center" w:pos="4153"/>
        <w:tab w:val="right" w:pos="8306"/>
      </w:tabs>
    </w:pPr>
  </w:style>
  <w:style w:type="character" w:styleId="FooterChar" w:customStyle="1">
    <w:name w:val="Footer Char"/>
    <w:basedOn w:val="DefaultParagraphFont"/>
    <w:link w:val="Footer"/>
    <w:uiPriority w:val="99"/>
    <w:rsid w:val="00D853C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www.idtheftcenter.org/post/2022-annual-data-breach-report-reveals-near-record-number-compromis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Zt7LgElx/qPgMMmYkmUKWhKVYw==">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2025-02-02T07:26:00Z</dcterms:created>
</cp:coreProperties>
</file>